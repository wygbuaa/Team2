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0E4" w:rsidRDefault="00E320E4" w:rsidP="00E320E4">
      <w:pPr>
        <w:jc w:val="center"/>
        <w:rPr>
          <w:sz w:val="72"/>
        </w:rPr>
      </w:pPr>
    </w:p>
    <w:p w:rsidR="00E320E4" w:rsidRPr="008B640A" w:rsidRDefault="00E320E4" w:rsidP="00E320E4">
      <w:pPr>
        <w:jc w:val="center"/>
        <w:rPr>
          <w:sz w:val="72"/>
        </w:rPr>
      </w:pPr>
    </w:p>
    <w:p w:rsidR="00E320E4" w:rsidRDefault="00E320E4" w:rsidP="00E320E4">
      <w:pPr>
        <w:jc w:val="center"/>
        <w:rPr>
          <w:rFonts w:eastAsia="黑体"/>
          <w:sz w:val="32"/>
        </w:rPr>
      </w:pPr>
    </w:p>
    <w:p w:rsidR="00E320E4" w:rsidRDefault="00E320E4" w:rsidP="00E320E4">
      <w:pPr>
        <w:jc w:val="center"/>
        <w:rPr>
          <w:rFonts w:eastAsia="黑体"/>
          <w:sz w:val="32"/>
        </w:rPr>
      </w:pPr>
    </w:p>
    <w:p w:rsidR="00E320E4" w:rsidRPr="00972D83" w:rsidRDefault="00E320E4" w:rsidP="00E320E4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图书馆管理系统</w:t>
      </w:r>
    </w:p>
    <w:p w:rsidR="00E320E4" w:rsidRPr="00972D83" w:rsidRDefault="00E320E4" w:rsidP="00E320E4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开发计划</w:t>
      </w:r>
    </w:p>
    <w:p w:rsidR="00E320E4" w:rsidRPr="00565C4D" w:rsidRDefault="00E320E4" w:rsidP="00E320E4">
      <w:pPr>
        <w:jc w:val="center"/>
        <w:rPr>
          <w:rFonts w:eastAsia="黑体"/>
          <w:sz w:val="32"/>
        </w:rPr>
      </w:pPr>
    </w:p>
    <w:p w:rsidR="00E320E4" w:rsidRDefault="00E320E4" w:rsidP="00E320E4">
      <w:pPr>
        <w:jc w:val="center"/>
      </w:pPr>
    </w:p>
    <w:p w:rsidR="00E320E4" w:rsidRDefault="00E320E4" w:rsidP="00E320E4">
      <w:pPr>
        <w:jc w:val="center"/>
      </w:pPr>
    </w:p>
    <w:p w:rsidR="00E320E4" w:rsidRDefault="00E320E4" w:rsidP="00E320E4">
      <w:pPr>
        <w:jc w:val="center"/>
      </w:pPr>
    </w:p>
    <w:p w:rsidR="00E320E4" w:rsidRDefault="00E320E4" w:rsidP="00E320E4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98"/>
        <w:gridCol w:w="1533"/>
        <w:gridCol w:w="5567"/>
      </w:tblGrid>
      <w:tr w:rsidR="00E320E4" w:rsidRPr="00505AC6" w:rsidTr="00164B40">
        <w:trPr>
          <w:jc w:val="center"/>
        </w:trPr>
        <w:tc>
          <w:tcPr>
            <w:tcW w:w="8498" w:type="dxa"/>
            <w:gridSpan w:val="3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项目组成员信息</w:t>
            </w:r>
          </w:p>
        </w:tc>
      </w:tr>
      <w:tr w:rsidR="00E320E4" w:rsidRPr="00505AC6" w:rsidTr="00164B40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 w:rsidR="00E320E4" w:rsidRPr="00505AC6" w:rsidRDefault="00DC0CFA" w:rsidP="00164B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Left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ead</w:t>
            </w:r>
          </w:p>
        </w:tc>
      </w:tr>
      <w:tr w:rsidR="00E320E4" w:rsidRPr="00505AC6" w:rsidTr="00164B40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本文档中主要承担的工作内容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15061015</w:t>
            </w:r>
          </w:p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张梦泽</w:t>
            </w:r>
          </w:p>
        </w:tc>
        <w:tc>
          <w:tcPr>
            <w:tcW w:w="5567" w:type="dxa"/>
            <w:shd w:val="clear" w:color="auto" w:fill="auto"/>
          </w:tcPr>
          <w:p w:rsidR="00E320E4" w:rsidRPr="00192930" w:rsidRDefault="00055947" w:rsidP="00164B40">
            <w:r>
              <w:rPr>
                <w:rFonts w:hint="eastAsia"/>
              </w:rPr>
              <w:t>风险管理、过程计划、项目估算、进度计划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15061020</w:t>
            </w:r>
          </w:p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王帅</w:t>
            </w:r>
          </w:p>
        </w:tc>
        <w:tc>
          <w:tcPr>
            <w:tcW w:w="5567" w:type="dxa"/>
            <w:shd w:val="clear" w:color="auto" w:fill="auto"/>
          </w:tcPr>
          <w:p w:rsidR="00E320E4" w:rsidRPr="00192930" w:rsidRDefault="00055947" w:rsidP="00164B40">
            <w:r>
              <w:rPr>
                <w:rFonts w:hint="eastAsia"/>
              </w:rPr>
              <w:t>项目任务概要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15061009</w:t>
            </w:r>
          </w:p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司世昌</w:t>
            </w:r>
          </w:p>
        </w:tc>
        <w:tc>
          <w:tcPr>
            <w:tcW w:w="5567" w:type="dxa"/>
            <w:shd w:val="clear" w:color="auto" w:fill="auto"/>
          </w:tcPr>
          <w:p w:rsidR="00E320E4" w:rsidRPr="00192930" w:rsidRDefault="00055947" w:rsidP="00164B40">
            <w:r>
              <w:rPr>
                <w:rFonts w:hint="eastAsia"/>
              </w:rPr>
              <w:t>风险管理、监督控制机制、资源计划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767D28" w:rsidP="00164B40">
            <w:r>
              <w:rPr>
                <w:rFonts w:hint="eastAsia"/>
              </w:rPr>
              <w:t>1</w:t>
            </w:r>
            <w:r>
              <w:t>5231106</w:t>
            </w:r>
          </w:p>
        </w:tc>
        <w:tc>
          <w:tcPr>
            <w:tcW w:w="1533" w:type="dxa"/>
            <w:shd w:val="clear" w:color="auto" w:fill="auto"/>
          </w:tcPr>
          <w:p w:rsidR="00E320E4" w:rsidRPr="00192930" w:rsidRDefault="00767D28" w:rsidP="00164B40">
            <w:r>
              <w:rPr>
                <w:rFonts w:hint="eastAsia"/>
              </w:rPr>
              <w:t>周丹凤</w:t>
            </w:r>
          </w:p>
        </w:tc>
        <w:tc>
          <w:tcPr>
            <w:tcW w:w="5567" w:type="dxa"/>
            <w:shd w:val="clear" w:color="auto" w:fill="auto"/>
          </w:tcPr>
          <w:p w:rsidR="00E320E4" w:rsidRPr="00192930" w:rsidRDefault="00055947" w:rsidP="00164B40">
            <w:r>
              <w:rPr>
                <w:rFonts w:hint="eastAsia"/>
              </w:rPr>
              <w:t>修订整理文档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/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/>
        </w:tc>
        <w:tc>
          <w:tcPr>
            <w:tcW w:w="5567" w:type="dxa"/>
            <w:shd w:val="clear" w:color="auto" w:fill="auto"/>
          </w:tcPr>
          <w:p w:rsidR="00E320E4" w:rsidRPr="00192930" w:rsidRDefault="00E320E4" w:rsidP="00164B40"/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/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/>
        </w:tc>
        <w:tc>
          <w:tcPr>
            <w:tcW w:w="5567" w:type="dxa"/>
            <w:shd w:val="clear" w:color="auto" w:fill="auto"/>
          </w:tcPr>
          <w:p w:rsidR="00E320E4" w:rsidRPr="00192930" w:rsidRDefault="00E320E4" w:rsidP="00164B40"/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/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/>
        </w:tc>
        <w:tc>
          <w:tcPr>
            <w:tcW w:w="5567" w:type="dxa"/>
            <w:shd w:val="clear" w:color="auto" w:fill="auto"/>
          </w:tcPr>
          <w:p w:rsidR="00E320E4" w:rsidRPr="00192930" w:rsidRDefault="00E320E4" w:rsidP="00164B40"/>
        </w:tc>
      </w:tr>
    </w:tbl>
    <w:p w:rsidR="00E320E4" w:rsidRDefault="00E320E4" w:rsidP="00E320E4">
      <w:pPr>
        <w:jc w:val="center"/>
        <w:rPr>
          <w:rFonts w:eastAsia="黑体"/>
          <w:sz w:val="30"/>
          <w:szCs w:val="30"/>
        </w:rPr>
      </w:pPr>
    </w:p>
    <w:p w:rsidR="00E320E4" w:rsidRDefault="00E320E4" w:rsidP="00E320E4">
      <w:pPr>
        <w:jc w:val="center"/>
      </w:pPr>
      <w:r>
        <w:rPr>
          <w:rFonts w:eastAsia="黑体" w:hint="eastAsia"/>
          <w:sz w:val="30"/>
          <w:szCs w:val="30"/>
        </w:rPr>
        <w:t>2017-10</w:t>
      </w:r>
    </w:p>
    <w:p w:rsidR="00E320E4" w:rsidRDefault="00E320E4" w:rsidP="00E320E4">
      <w:pPr>
        <w:sectPr w:rsidR="00E320E4">
          <w:footerReference w:type="even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20E4" w:rsidRDefault="00E320E4" w:rsidP="00E320E4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2160"/>
        <w:gridCol w:w="1095"/>
        <w:gridCol w:w="3045"/>
      </w:tblGrid>
      <w:tr w:rsidR="00E320E4" w:rsidRPr="00505AC6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77277F" w:rsidP="00164B40">
            <w:r>
              <w:rPr>
                <w:rFonts w:hint="eastAsia"/>
              </w:rPr>
              <w:t>1.0.0</w:t>
            </w:r>
          </w:p>
        </w:tc>
        <w:tc>
          <w:tcPr>
            <w:tcW w:w="1260" w:type="dxa"/>
            <w:shd w:val="clear" w:color="auto" w:fill="auto"/>
          </w:tcPr>
          <w:p w:rsidR="00E320E4" w:rsidRDefault="0077277F" w:rsidP="00164B40">
            <w:r>
              <w:rPr>
                <w:rFonts w:hint="eastAsia"/>
              </w:rPr>
              <w:t>2017/10/8</w:t>
            </w:r>
          </w:p>
        </w:tc>
        <w:tc>
          <w:tcPr>
            <w:tcW w:w="2160" w:type="dxa"/>
            <w:shd w:val="clear" w:color="auto" w:fill="auto"/>
          </w:tcPr>
          <w:p w:rsidR="00E320E4" w:rsidRDefault="0077277F" w:rsidP="00164B40">
            <w:r>
              <w:rPr>
                <w:rFonts w:hint="eastAsia"/>
              </w:rPr>
              <w:t>张梦泽</w:t>
            </w:r>
          </w:p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77277F" w:rsidP="00164B40">
            <w:r>
              <w:rPr>
                <w:rFonts w:hint="eastAsia"/>
              </w:rPr>
              <w:t>第一个版本</w:t>
            </w:r>
          </w:p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BD2521" w:rsidP="00164B40">
            <w:r>
              <w:rPr>
                <w:rFonts w:hint="eastAsia"/>
              </w:rPr>
              <w:t>1.0.1</w:t>
            </w:r>
          </w:p>
        </w:tc>
        <w:tc>
          <w:tcPr>
            <w:tcW w:w="1260" w:type="dxa"/>
            <w:shd w:val="clear" w:color="auto" w:fill="auto"/>
          </w:tcPr>
          <w:p w:rsidR="00E320E4" w:rsidRDefault="00BD2521" w:rsidP="00164B40">
            <w:r>
              <w:rPr>
                <w:rFonts w:hint="eastAsia"/>
              </w:rPr>
              <w:t>2017/10/9</w:t>
            </w:r>
          </w:p>
        </w:tc>
        <w:tc>
          <w:tcPr>
            <w:tcW w:w="2160" w:type="dxa"/>
            <w:shd w:val="clear" w:color="auto" w:fill="auto"/>
          </w:tcPr>
          <w:p w:rsidR="00E320E4" w:rsidRDefault="00BD2521" w:rsidP="00164B40">
            <w:r>
              <w:rPr>
                <w:rFonts w:hint="eastAsia"/>
              </w:rPr>
              <w:t>张梦泽</w:t>
            </w:r>
          </w:p>
        </w:tc>
        <w:tc>
          <w:tcPr>
            <w:tcW w:w="1095" w:type="dxa"/>
            <w:shd w:val="clear" w:color="auto" w:fill="auto"/>
          </w:tcPr>
          <w:p w:rsidR="00E320E4" w:rsidRDefault="003B4F39" w:rsidP="00164B40">
            <w:r>
              <w:rPr>
                <w:rFonts w:hint="eastAsia"/>
              </w:rPr>
              <w:t>司世昌</w:t>
            </w:r>
          </w:p>
        </w:tc>
        <w:tc>
          <w:tcPr>
            <w:tcW w:w="3045" w:type="dxa"/>
            <w:shd w:val="clear" w:color="auto" w:fill="auto"/>
          </w:tcPr>
          <w:p w:rsidR="00E320E4" w:rsidRDefault="00BD2521" w:rsidP="00164B40">
            <w:r>
              <w:rPr>
                <w:rFonts w:hint="eastAsia"/>
              </w:rPr>
              <w:t>更正</w:t>
            </w:r>
            <w:r w:rsidR="00D315C4">
              <w:rPr>
                <w:rFonts w:hint="eastAsia"/>
              </w:rPr>
              <w:t>字面</w:t>
            </w:r>
            <w:r>
              <w:rPr>
                <w:rFonts w:hint="eastAsia"/>
              </w:rPr>
              <w:t>错误</w:t>
            </w:r>
            <w:r w:rsidR="00D315C4">
              <w:rPr>
                <w:rFonts w:hint="eastAsia"/>
              </w:rPr>
              <w:t>，重新评估预算</w:t>
            </w:r>
          </w:p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E320E4" w:rsidP="00164B40"/>
        </w:tc>
        <w:tc>
          <w:tcPr>
            <w:tcW w:w="1260" w:type="dxa"/>
            <w:shd w:val="clear" w:color="auto" w:fill="auto"/>
          </w:tcPr>
          <w:p w:rsidR="00E320E4" w:rsidRDefault="00E320E4" w:rsidP="00164B40"/>
        </w:tc>
        <w:tc>
          <w:tcPr>
            <w:tcW w:w="2160" w:type="dxa"/>
            <w:shd w:val="clear" w:color="auto" w:fill="auto"/>
          </w:tcPr>
          <w:p w:rsidR="00E320E4" w:rsidRDefault="00E320E4" w:rsidP="00164B40"/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E320E4" w:rsidP="00164B40"/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E320E4" w:rsidP="00164B40"/>
        </w:tc>
        <w:tc>
          <w:tcPr>
            <w:tcW w:w="1260" w:type="dxa"/>
            <w:shd w:val="clear" w:color="auto" w:fill="auto"/>
          </w:tcPr>
          <w:p w:rsidR="00E320E4" w:rsidRDefault="00E320E4" w:rsidP="00164B40"/>
        </w:tc>
        <w:tc>
          <w:tcPr>
            <w:tcW w:w="2160" w:type="dxa"/>
            <w:shd w:val="clear" w:color="auto" w:fill="auto"/>
          </w:tcPr>
          <w:p w:rsidR="00E320E4" w:rsidRDefault="00E320E4" w:rsidP="00164B40"/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E320E4" w:rsidP="00164B40"/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E320E4" w:rsidP="00164B40"/>
        </w:tc>
        <w:tc>
          <w:tcPr>
            <w:tcW w:w="1260" w:type="dxa"/>
            <w:shd w:val="clear" w:color="auto" w:fill="auto"/>
          </w:tcPr>
          <w:p w:rsidR="00E320E4" w:rsidRDefault="00E320E4" w:rsidP="00164B40"/>
        </w:tc>
        <w:tc>
          <w:tcPr>
            <w:tcW w:w="2160" w:type="dxa"/>
            <w:shd w:val="clear" w:color="auto" w:fill="auto"/>
          </w:tcPr>
          <w:p w:rsidR="00E320E4" w:rsidRDefault="00E320E4" w:rsidP="00164B40"/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E320E4" w:rsidP="00164B40"/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E320E4" w:rsidP="00164B40"/>
        </w:tc>
        <w:tc>
          <w:tcPr>
            <w:tcW w:w="1260" w:type="dxa"/>
            <w:shd w:val="clear" w:color="auto" w:fill="auto"/>
          </w:tcPr>
          <w:p w:rsidR="00E320E4" w:rsidRDefault="00E320E4" w:rsidP="00164B40"/>
        </w:tc>
        <w:tc>
          <w:tcPr>
            <w:tcW w:w="2160" w:type="dxa"/>
            <w:shd w:val="clear" w:color="auto" w:fill="auto"/>
          </w:tcPr>
          <w:p w:rsidR="00E320E4" w:rsidRDefault="00E320E4" w:rsidP="00164B40"/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E320E4" w:rsidP="00164B40"/>
        </w:tc>
      </w:tr>
    </w:tbl>
    <w:p w:rsidR="00E320E4" w:rsidRDefault="00E320E4" w:rsidP="00E320E4">
      <w:pPr>
        <w:jc w:val="center"/>
        <w:rPr>
          <w:rFonts w:eastAsia="黑体"/>
          <w:sz w:val="28"/>
          <w:szCs w:val="28"/>
        </w:rPr>
      </w:pPr>
    </w:p>
    <w:p w:rsidR="00E320E4" w:rsidRDefault="00E320E4" w:rsidP="00E320E4">
      <w:pPr>
        <w:jc w:val="center"/>
        <w:rPr>
          <w:rFonts w:eastAsia="黑体"/>
          <w:sz w:val="28"/>
          <w:szCs w:val="28"/>
        </w:rPr>
        <w:sectPr w:rsidR="00E320E4" w:rsidSect="00164B40">
          <w:footerReference w:type="default" r:id="rId9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E320E4" w:rsidRPr="00990ADE" w:rsidRDefault="00E320E4" w:rsidP="00E320E4">
      <w:pPr>
        <w:jc w:val="center"/>
        <w:rPr>
          <w:rFonts w:eastAsia="黑体"/>
          <w:sz w:val="28"/>
          <w:szCs w:val="28"/>
        </w:rPr>
      </w:pPr>
      <w:r w:rsidRPr="00990ADE">
        <w:rPr>
          <w:rFonts w:eastAsia="黑体" w:hint="eastAsia"/>
          <w:sz w:val="28"/>
          <w:szCs w:val="28"/>
        </w:rPr>
        <w:lastRenderedPageBreak/>
        <w:t>目</w:t>
      </w:r>
      <w:r>
        <w:rPr>
          <w:rFonts w:eastAsia="黑体" w:hint="eastAsia"/>
          <w:sz w:val="28"/>
          <w:szCs w:val="28"/>
        </w:rPr>
        <w:t xml:space="preserve">  </w:t>
      </w:r>
      <w:r w:rsidRPr="00990ADE">
        <w:rPr>
          <w:rFonts w:eastAsia="黑体" w:hint="eastAsia"/>
          <w:sz w:val="28"/>
          <w:szCs w:val="28"/>
        </w:rPr>
        <w:t>录</w:t>
      </w:r>
    </w:p>
    <w:p w:rsidR="00DF5A52" w:rsidRDefault="00E320E4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5352661" w:history="1">
        <w:r w:rsidR="00DF5A52" w:rsidRPr="009D4817">
          <w:rPr>
            <w:rStyle w:val="a6"/>
            <w:noProof/>
          </w:rPr>
          <w:t>1.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范围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_Toc495352661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1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95152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2" w:history="1">
        <w:r w:rsidR="00DF5A52" w:rsidRPr="009D4817">
          <w:rPr>
            <w:rStyle w:val="a6"/>
            <w:noProof/>
          </w:rPr>
          <w:t>1.1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标识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_Toc495352662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1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95152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3" w:history="1">
        <w:r w:rsidR="00DF5A52" w:rsidRPr="009D4817">
          <w:rPr>
            <w:rStyle w:val="a6"/>
            <w:noProof/>
          </w:rPr>
          <w:t>1.2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项目概述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_Toc495352663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1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95152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4" w:history="1">
        <w:r w:rsidR="00DF5A52" w:rsidRPr="009D4817">
          <w:rPr>
            <w:rStyle w:val="a6"/>
            <w:noProof/>
          </w:rPr>
          <w:t>1.3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文档概述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_Toc495352664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1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95152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5" w:history="1">
        <w:r w:rsidR="00DF5A52" w:rsidRPr="009D4817">
          <w:rPr>
            <w:rStyle w:val="a6"/>
            <w:noProof/>
          </w:rPr>
          <w:t>1.4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术语和缩略词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_Toc495352665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1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95152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6" w:history="1">
        <w:r w:rsidR="00DF5A52" w:rsidRPr="009D4817">
          <w:rPr>
            <w:rStyle w:val="a6"/>
            <w:noProof/>
          </w:rPr>
          <w:t>1.5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引用文档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_Toc495352666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1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951521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7" w:history="1">
        <w:r w:rsidR="00DF5A52" w:rsidRPr="009D4817">
          <w:rPr>
            <w:rStyle w:val="a6"/>
            <w:noProof/>
          </w:rPr>
          <w:t>2.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项目任务概要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_Toc495352667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2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95152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8" w:history="1">
        <w:r w:rsidR="00DF5A52" w:rsidRPr="009D4817">
          <w:rPr>
            <w:rStyle w:val="a6"/>
            <w:noProof/>
          </w:rPr>
          <w:t>2.1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工作内容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_Toc495352668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2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95152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9" w:history="1">
        <w:r w:rsidR="00DF5A52" w:rsidRPr="009D4817">
          <w:rPr>
            <w:rStyle w:val="a6"/>
            <w:noProof/>
          </w:rPr>
          <w:t>2.2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主要人员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_Toc495352669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2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95152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0" w:history="1">
        <w:r w:rsidR="00DF5A52" w:rsidRPr="009D4817">
          <w:rPr>
            <w:rStyle w:val="a6"/>
            <w:noProof/>
          </w:rPr>
          <w:t>2.3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产品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_Toc495352670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3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951521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1" w:history="1">
        <w:r w:rsidR="00DF5A52" w:rsidRPr="009D4817">
          <w:rPr>
            <w:rStyle w:val="a6"/>
            <w:noProof/>
          </w:rPr>
          <w:t>2.3.1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程序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_Toc495352671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3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951521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2" w:history="1">
        <w:r w:rsidR="00DF5A52" w:rsidRPr="009D4817">
          <w:rPr>
            <w:rStyle w:val="a6"/>
            <w:noProof/>
          </w:rPr>
          <w:t>2.3.2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文档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_Toc495352672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3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951521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3" w:history="1">
        <w:r w:rsidR="00DF5A52" w:rsidRPr="009D4817">
          <w:rPr>
            <w:rStyle w:val="a6"/>
            <w:noProof/>
          </w:rPr>
          <w:t>2.3.3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非移交的产品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_Toc495352673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3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95152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4" w:history="1">
        <w:r w:rsidR="00DF5A52" w:rsidRPr="009D4817">
          <w:rPr>
            <w:rStyle w:val="a6"/>
            <w:noProof/>
          </w:rPr>
          <w:t>2.4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运行与开发环境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_Toc495352674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4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951521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5" w:history="1">
        <w:r w:rsidR="00DF5A52" w:rsidRPr="009D4817">
          <w:rPr>
            <w:rStyle w:val="a6"/>
            <w:noProof/>
          </w:rPr>
          <w:t>2.4.1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运行环境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_Toc495352675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4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951521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6" w:history="1">
        <w:r w:rsidR="00DF5A52" w:rsidRPr="009D4817">
          <w:rPr>
            <w:rStyle w:val="a6"/>
            <w:noProof/>
          </w:rPr>
          <w:t>2.4.2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开发环境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_Toc495352676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5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95152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7" w:history="1">
        <w:r w:rsidR="00DF5A52" w:rsidRPr="009D4817">
          <w:rPr>
            <w:rStyle w:val="a6"/>
            <w:noProof/>
          </w:rPr>
          <w:t>2.5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项目完成的最后期限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_Toc495352677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5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951521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8" w:history="1">
        <w:r w:rsidR="00DF5A52" w:rsidRPr="009D4817">
          <w:rPr>
            <w:rStyle w:val="a6"/>
            <w:noProof/>
          </w:rPr>
          <w:t>3.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风险管理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_Toc495352678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5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951521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9" w:history="1">
        <w:r w:rsidR="00DF5A52" w:rsidRPr="009D4817">
          <w:rPr>
            <w:rStyle w:val="a6"/>
            <w:noProof/>
          </w:rPr>
          <w:t>4.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监督和控制机制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_Toc495352679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6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951521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0" w:history="1">
        <w:r w:rsidR="00DF5A52" w:rsidRPr="009D4817">
          <w:rPr>
            <w:rStyle w:val="a6"/>
            <w:noProof/>
          </w:rPr>
          <w:t>5.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过程计划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_Toc495352680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7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95152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1" w:history="1">
        <w:r w:rsidR="00DF5A52" w:rsidRPr="009D4817">
          <w:rPr>
            <w:rStyle w:val="a6"/>
            <w:noProof/>
          </w:rPr>
          <w:t>5.1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相关技能准备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_Toc495352681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7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95152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2" w:history="1">
        <w:r w:rsidR="00DF5A52" w:rsidRPr="009D4817">
          <w:rPr>
            <w:rStyle w:val="a6"/>
            <w:noProof/>
          </w:rPr>
          <w:t>5.2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需求分析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_Toc495352682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7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95152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3" w:history="1">
        <w:r w:rsidR="00DF5A52" w:rsidRPr="009D4817">
          <w:rPr>
            <w:rStyle w:val="a6"/>
            <w:noProof/>
          </w:rPr>
          <w:t>5.3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软件设计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_Toc495352683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7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95152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4" w:history="1">
        <w:r w:rsidR="00DF5A52" w:rsidRPr="009D4817">
          <w:rPr>
            <w:rStyle w:val="a6"/>
            <w:noProof/>
          </w:rPr>
          <w:t>5.4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软件编码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_Toc495352684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7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95152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5" w:history="1">
        <w:r w:rsidR="00DF5A52" w:rsidRPr="009D4817">
          <w:rPr>
            <w:rStyle w:val="a6"/>
            <w:noProof/>
          </w:rPr>
          <w:t>5.5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集合测试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_Toc495352685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7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95152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6" w:history="1">
        <w:r w:rsidR="00DF5A52" w:rsidRPr="009D4817">
          <w:rPr>
            <w:rStyle w:val="a6"/>
            <w:noProof/>
          </w:rPr>
          <w:t>5.6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项目总结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_Toc495352686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8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951521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7" w:history="1">
        <w:r w:rsidR="00DF5A52" w:rsidRPr="009D4817">
          <w:rPr>
            <w:rStyle w:val="a6"/>
            <w:noProof/>
          </w:rPr>
          <w:t>6.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资源计划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_Toc495352687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8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951521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8" w:history="1">
        <w:r w:rsidR="00DF5A52" w:rsidRPr="009D4817">
          <w:rPr>
            <w:rStyle w:val="a6"/>
            <w:noProof/>
          </w:rPr>
          <w:t>7.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项目估算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_Toc495352688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8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95152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9" w:history="1">
        <w:r w:rsidR="00DF5A52" w:rsidRPr="009D4817">
          <w:rPr>
            <w:rStyle w:val="a6"/>
            <w:noProof/>
          </w:rPr>
          <w:t>7.1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人员预算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_Toc495352689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8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951521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90" w:history="1">
        <w:r w:rsidR="00DF5A52" w:rsidRPr="009D4817">
          <w:rPr>
            <w:rStyle w:val="a6"/>
            <w:noProof/>
          </w:rPr>
          <w:t>7.2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资源预算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_Toc495352690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9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951521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91" w:history="1">
        <w:r w:rsidR="00DF5A52" w:rsidRPr="009D4817">
          <w:rPr>
            <w:rStyle w:val="a6"/>
            <w:noProof/>
          </w:rPr>
          <w:t>8.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6"/>
            <w:noProof/>
          </w:rPr>
          <w:t>进度计划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_Toc495352691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9</w:t>
        </w:r>
        <w:r w:rsidR="00DF5A52">
          <w:rPr>
            <w:noProof/>
            <w:webHidden/>
          </w:rPr>
          <w:fldChar w:fldCharType="end"/>
        </w:r>
      </w:hyperlink>
    </w:p>
    <w:p w:rsidR="00E320E4" w:rsidRDefault="00E320E4" w:rsidP="00E320E4">
      <w:r>
        <w:fldChar w:fldCharType="end"/>
      </w:r>
    </w:p>
    <w:p w:rsidR="00E320E4" w:rsidRDefault="00E320E4" w:rsidP="00E320E4"/>
    <w:p w:rsidR="00E320E4" w:rsidRDefault="00E320E4" w:rsidP="00E320E4">
      <w:pPr>
        <w:sectPr w:rsidR="00E320E4" w:rsidSect="00164B40">
          <w:footerReference w:type="default" r:id="rId10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E320E4" w:rsidRDefault="00E320E4" w:rsidP="00E320E4">
      <w:pPr>
        <w:pStyle w:val="1"/>
      </w:pPr>
      <w:bookmarkStart w:id="0" w:name="_Toc495352661"/>
      <w:r>
        <w:rPr>
          <w:rFonts w:hint="eastAsia"/>
        </w:rPr>
        <w:lastRenderedPageBreak/>
        <w:t>范围</w:t>
      </w:r>
      <w:bookmarkEnd w:id="0"/>
    </w:p>
    <w:p w:rsidR="00E320E4" w:rsidRDefault="00E320E4" w:rsidP="00E320E4">
      <w:pPr>
        <w:pStyle w:val="2"/>
      </w:pPr>
      <w:bookmarkStart w:id="1" w:name="_Toc495352662"/>
      <w:r>
        <w:rPr>
          <w:rFonts w:hint="eastAsia"/>
        </w:rPr>
        <w:t>标识</w:t>
      </w:r>
      <w:bookmarkEnd w:id="1"/>
    </w:p>
    <w:p w:rsidR="00E320E4" w:rsidRDefault="00E320E4" w:rsidP="00E320E4">
      <w:pPr>
        <w:ind w:firstLine="420"/>
      </w:pPr>
      <w:r>
        <w:rPr>
          <w:rFonts w:hint="eastAsia"/>
        </w:rPr>
        <w:t>文档标识号：</w:t>
      </w:r>
      <w:r w:rsidR="00BD2521">
        <w:t xml:space="preserve"> </w:t>
      </w:r>
      <w:r w:rsidR="00BD2521">
        <w:rPr>
          <w:rFonts w:hint="eastAsia"/>
        </w:rPr>
        <w:t>LFD</w:t>
      </w:r>
      <w:r w:rsidR="00920A81">
        <w:t>_</w:t>
      </w:r>
      <w:r w:rsidR="00D315C4">
        <w:rPr>
          <w:rFonts w:hint="eastAsia"/>
        </w:rPr>
        <w:t>LMS</w:t>
      </w:r>
    </w:p>
    <w:p w:rsidR="00E320E4" w:rsidRDefault="00E320E4" w:rsidP="00E320E4">
      <w:pPr>
        <w:ind w:firstLine="420"/>
      </w:pPr>
      <w:r>
        <w:rPr>
          <w:rFonts w:hint="eastAsia"/>
        </w:rPr>
        <w:t>文档标题：图书馆管理系统开发计划</w:t>
      </w:r>
    </w:p>
    <w:p w:rsidR="00E320E4" w:rsidRDefault="00E320E4" w:rsidP="00E320E4">
      <w:pPr>
        <w:ind w:firstLine="420"/>
      </w:pPr>
      <w:r>
        <w:rPr>
          <w:rFonts w:hint="eastAsia"/>
        </w:rPr>
        <w:t>版本号：</w:t>
      </w:r>
      <w:r w:rsidR="00D315C4">
        <w:rPr>
          <w:rFonts w:hint="eastAsia"/>
        </w:rPr>
        <w:t>1.0.1</w:t>
      </w:r>
    </w:p>
    <w:p w:rsidR="00E320E4" w:rsidRDefault="00E320E4" w:rsidP="00E320E4">
      <w:pPr>
        <w:pStyle w:val="2"/>
      </w:pPr>
      <w:bookmarkStart w:id="2" w:name="_Toc495352663"/>
      <w:r>
        <w:rPr>
          <w:rFonts w:hint="eastAsia"/>
        </w:rPr>
        <w:t>项目概述</w:t>
      </w:r>
      <w:bookmarkEnd w:id="2"/>
    </w:p>
    <w:p w:rsidR="00E320E4" w:rsidRDefault="00E320E4" w:rsidP="00E320E4">
      <w:pPr>
        <w:ind w:firstLine="420"/>
        <w:rPr>
          <w:color w:val="000000"/>
          <w:kern w:val="0"/>
        </w:rPr>
      </w:pPr>
      <w:r>
        <w:rPr>
          <w:rFonts w:hint="eastAsia"/>
        </w:rPr>
        <w:t>本文档适用系统为图书管理系统，该软件系统的目的是</w:t>
      </w:r>
      <w:r w:rsidRPr="009B74F1">
        <w:rPr>
          <w:rFonts w:hint="eastAsia"/>
        </w:rPr>
        <w:t>便于学校</w:t>
      </w:r>
      <w:r>
        <w:rPr>
          <w:rFonts w:hint="eastAsia"/>
        </w:rPr>
        <w:t>图书馆进行</w:t>
      </w:r>
      <w:r w:rsidRPr="009B74F1">
        <w:rPr>
          <w:rFonts w:hint="eastAsia"/>
        </w:rPr>
        <w:t>教师和学生图书管理，通过查询可立即</w:t>
      </w:r>
      <w:r w:rsidR="00BD2521">
        <w:rPr>
          <w:rFonts w:hint="eastAsia"/>
        </w:rPr>
        <w:t>查询</w:t>
      </w:r>
      <w:r w:rsidRPr="009B74F1">
        <w:rPr>
          <w:rFonts w:hint="eastAsia"/>
        </w:rPr>
        <w:t>该读者的相应的信息，可以对图书进行查询、增加、修改，读者可以预约已借图书</w:t>
      </w:r>
      <w:r>
        <w:rPr>
          <w:rFonts w:hint="eastAsia"/>
        </w:rPr>
        <w:t>。提供</w:t>
      </w:r>
      <w:r>
        <w:rPr>
          <w:rFonts w:hint="eastAsia"/>
          <w:color w:val="000000"/>
          <w:kern w:val="0"/>
        </w:rPr>
        <w:t>教师以及学生，以及系统管理员角色。提供用户注册、信息查询、书目编排</w:t>
      </w:r>
      <w:r>
        <w:rPr>
          <w:color w:val="000000"/>
          <w:kern w:val="0"/>
        </w:rPr>
        <w:t>/</w:t>
      </w:r>
      <w:r>
        <w:rPr>
          <w:rFonts w:hint="eastAsia"/>
          <w:color w:val="000000"/>
          <w:kern w:val="0"/>
        </w:rPr>
        <w:t>录入、图书借阅（包括预借）、还书处理（包括催还）功能。</w:t>
      </w:r>
    </w:p>
    <w:p w:rsidR="00E320E4" w:rsidRDefault="00E320E4" w:rsidP="00E320E4">
      <w:pPr>
        <w:ind w:firstLine="420"/>
      </w:pPr>
      <w:r>
        <w:rPr>
          <w:rFonts w:hint="eastAsia"/>
          <w:color w:val="000000"/>
          <w:kern w:val="0"/>
        </w:rPr>
        <w:t>该软件系统正在开发过程中，尚未有运行与维护历史。</w:t>
      </w:r>
    </w:p>
    <w:p w:rsidR="00E320E4" w:rsidRDefault="00E320E4" w:rsidP="00E320E4">
      <w:pPr>
        <w:pStyle w:val="2"/>
      </w:pPr>
      <w:bookmarkStart w:id="3" w:name="_Toc495352664"/>
      <w:r>
        <w:rPr>
          <w:rFonts w:hint="eastAsia"/>
        </w:rPr>
        <w:t>文档概述</w:t>
      </w:r>
      <w:bookmarkEnd w:id="3"/>
    </w:p>
    <w:p w:rsidR="00E320E4" w:rsidRPr="002211C1" w:rsidRDefault="00E320E4" w:rsidP="00E320E4">
      <w:pPr>
        <w:ind w:firstLine="420"/>
      </w:pPr>
      <w:r>
        <w:rPr>
          <w:rFonts w:hint="eastAsia"/>
        </w:rPr>
        <w:t>本</w:t>
      </w:r>
      <w:r w:rsidRPr="001975F3">
        <w:rPr>
          <w:rFonts w:hint="eastAsia"/>
        </w:rPr>
        <w:t>文档是为了概述图书管理系统的开发计划。其内容包括项目任务概要，风</w:t>
      </w:r>
      <w:r>
        <w:rPr>
          <w:rFonts w:hint="eastAsia"/>
        </w:rPr>
        <w:t>险管理，监督和控制机制，过程计划，资源计划，项目估算，进度计划。</w:t>
      </w:r>
    </w:p>
    <w:p w:rsidR="00E320E4" w:rsidRDefault="00E320E4" w:rsidP="00E320E4">
      <w:pPr>
        <w:pStyle w:val="2"/>
      </w:pPr>
      <w:bookmarkStart w:id="4" w:name="_Toc495352665"/>
      <w:r>
        <w:rPr>
          <w:rFonts w:hint="eastAsia"/>
        </w:rPr>
        <w:t>术语和缩略词</w:t>
      </w:r>
      <w:bookmarkEnd w:id="4"/>
    </w:p>
    <w:p w:rsidR="00023AAF" w:rsidRDefault="00023AAF" w:rsidP="00E320E4">
      <w:pPr>
        <w:ind w:firstLine="420"/>
      </w:pPr>
      <w:r>
        <w:rPr>
          <w:rFonts w:hint="eastAsia"/>
        </w:rPr>
        <w:t>无</w:t>
      </w:r>
    </w:p>
    <w:p w:rsidR="00E320E4" w:rsidRDefault="00E320E4" w:rsidP="00E320E4">
      <w:pPr>
        <w:pStyle w:val="2"/>
      </w:pPr>
      <w:bookmarkStart w:id="5" w:name="_Toc495352666"/>
      <w:r>
        <w:rPr>
          <w:rFonts w:hint="eastAsia"/>
        </w:rPr>
        <w:t>引用文档</w:t>
      </w:r>
      <w:bookmarkEnd w:id="5"/>
    </w:p>
    <w:p w:rsidR="00164B40" w:rsidRDefault="00164B40" w:rsidP="00E320E4">
      <w:pPr>
        <w:ind w:firstLine="420"/>
      </w:pPr>
      <w:r>
        <w:rPr>
          <w:rFonts w:hint="eastAsia"/>
        </w:rPr>
        <w:t>石家庄铁道大学</w:t>
      </w:r>
      <w:r w:rsidR="00794BDD">
        <w:rPr>
          <w:rFonts w:hint="eastAsia"/>
        </w:rPr>
        <w:t>——</w:t>
      </w:r>
      <w:r>
        <w:rPr>
          <w:rFonts w:hint="eastAsia"/>
        </w:rPr>
        <w:t>S</w:t>
      </w:r>
      <w:r>
        <w:t>olid</w:t>
      </w:r>
      <w:r>
        <w:rPr>
          <w:rFonts w:hint="eastAsia"/>
        </w:rPr>
        <w:t>软件项目管理计划</w:t>
      </w:r>
      <w:r w:rsidR="00794BDD">
        <w:rPr>
          <w:rFonts w:hint="eastAsia"/>
        </w:rPr>
        <w:t xml:space="preserve"> V</w:t>
      </w:r>
      <w:r w:rsidR="00794BDD">
        <w:t>ers</w:t>
      </w:r>
      <w:r w:rsidR="00254FCE">
        <w:t>i</w:t>
      </w:r>
      <w:r w:rsidR="00794BDD">
        <w:t>on 1.0</w:t>
      </w:r>
    </w:p>
    <w:p w:rsidR="00E320E4" w:rsidRDefault="00E320E4" w:rsidP="00E320E4">
      <w:pPr>
        <w:pStyle w:val="1"/>
      </w:pPr>
      <w:bookmarkStart w:id="6" w:name="_Toc40806856"/>
      <w:bookmarkStart w:id="7" w:name="_Toc40806958"/>
      <w:bookmarkStart w:id="8" w:name="_Toc40849785"/>
      <w:bookmarkStart w:id="9" w:name="_Toc495352667"/>
      <w:r>
        <w:rPr>
          <w:rFonts w:hint="eastAsia"/>
        </w:rPr>
        <w:lastRenderedPageBreak/>
        <w:t>项目任务概要</w:t>
      </w:r>
      <w:bookmarkEnd w:id="6"/>
      <w:bookmarkEnd w:id="7"/>
      <w:bookmarkEnd w:id="8"/>
      <w:bookmarkEnd w:id="9"/>
    </w:p>
    <w:p w:rsidR="00E320E4" w:rsidRDefault="00E320E4" w:rsidP="00E320E4">
      <w:pPr>
        <w:pStyle w:val="2"/>
      </w:pPr>
      <w:bookmarkStart w:id="10" w:name="_Toc40806857"/>
      <w:bookmarkStart w:id="11" w:name="_Toc40806959"/>
      <w:bookmarkStart w:id="12" w:name="_Toc40849786"/>
      <w:bookmarkStart w:id="13" w:name="_Toc495352668"/>
      <w:r>
        <w:rPr>
          <w:rFonts w:hint="eastAsia"/>
        </w:rPr>
        <w:t>工作内容</w:t>
      </w:r>
      <w:bookmarkEnd w:id="10"/>
      <w:bookmarkEnd w:id="11"/>
      <w:bookmarkEnd w:id="12"/>
      <w:bookmarkEnd w:id="13"/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制定及修订项目开发计划</w:t>
      </w:r>
      <w:ins w:id="14" w:author="姚淑珍" w:date="2017-10-19T10:12:00Z">
        <w:r w:rsidR="00F51020">
          <w:rPr>
            <w:rFonts w:hint="eastAsia"/>
          </w:rPr>
          <w:t>，并按计划开发</w:t>
        </w:r>
      </w:ins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跟踪监控项目计划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及时管理工作产品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根据计划进行阶段性评审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测试部门对开发产品进行评测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交付最终产品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项目总结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项目验收</w:t>
      </w:r>
    </w:p>
    <w:p w:rsidR="00E320E4" w:rsidRDefault="00E320E4" w:rsidP="00E320E4">
      <w:pPr>
        <w:pStyle w:val="2"/>
      </w:pPr>
      <w:bookmarkStart w:id="15" w:name="_Toc40806858"/>
      <w:bookmarkStart w:id="16" w:name="_Toc40806960"/>
      <w:bookmarkStart w:id="17" w:name="_Toc40849787"/>
      <w:bookmarkStart w:id="18" w:name="_Toc495352669"/>
      <w:r>
        <w:rPr>
          <w:rFonts w:hint="eastAsia"/>
        </w:rPr>
        <w:t>主要人员</w:t>
      </w:r>
      <w:bookmarkEnd w:id="15"/>
      <w:bookmarkEnd w:id="16"/>
      <w:bookmarkEnd w:id="17"/>
      <w:bookmarkEnd w:id="18"/>
    </w:p>
    <w:p w:rsidR="00E320E4" w:rsidRDefault="00E320E4" w:rsidP="00E320E4">
      <w:pPr>
        <w:ind w:firstLine="420"/>
      </w:pPr>
      <w:r>
        <w:rPr>
          <w:rFonts w:hint="eastAsia"/>
        </w:rPr>
        <w:t>本组组建了一个四人开发项目开发团队</w:t>
      </w:r>
      <w:r>
        <w:rPr>
          <w:rFonts w:hint="eastAsia"/>
        </w:rPr>
        <w:t>LFD</w:t>
      </w:r>
      <w:r>
        <w:rPr>
          <w:rFonts w:hint="eastAsia"/>
        </w:rPr>
        <w:t>，项目由组长与三名组员构成。</w:t>
      </w:r>
    </w:p>
    <w:p w:rsidR="00E320E4" w:rsidRPr="001F1468" w:rsidRDefault="00E320E4" w:rsidP="00E320E4">
      <w:pPr>
        <w:ind w:firstLine="420"/>
        <w:rPr>
          <w:rFonts w:hint="eastAsia"/>
        </w:rPr>
      </w:pPr>
      <w:r>
        <w:rPr>
          <w:rFonts w:hint="eastAsia"/>
        </w:rPr>
        <w:t>分工如下表所示：</w:t>
      </w:r>
      <w:ins w:id="19" w:author="姚淑珍" w:date="2017-10-19T10:30:00Z">
        <w:r w:rsidR="000F25B4">
          <w:t>--</w:t>
        </w:r>
      </w:ins>
      <w:ins w:id="20" w:author="姚淑珍" w:date="2017-10-19T10:31:00Z">
        <w:r w:rsidR="001F1468">
          <w:rPr>
            <w:rFonts w:hint="eastAsia"/>
          </w:rPr>
          <w:t>注意</w:t>
        </w:r>
        <w:r w:rsidR="001F1468">
          <w:t>：</w:t>
        </w:r>
      </w:ins>
      <w:ins w:id="21" w:author="姚淑珍" w:date="2017-10-19T10:30:00Z">
        <w:r w:rsidR="000F25B4">
          <w:rPr>
            <w:rFonts w:hint="eastAsia"/>
          </w:rPr>
          <w:t>所有</w:t>
        </w:r>
        <w:r w:rsidR="000F25B4">
          <w:t>表</w:t>
        </w:r>
        <w:r w:rsidR="000F25B4">
          <w:rPr>
            <w:rFonts w:hint="eastAsia"/>
          </w:rPr>
          <w:t>号表名</w:t>
        </w:r>
        <w:r w:rsidR="000F25B4">
          <w:t>置前，图</w:t>
        </w:r>
        <w:r w:rsidR="000F25B4">
          <w:rPr>
            <w:rFonts w:hint="eastAsia"/>
          </w:rPr>
          <w:t>号图名置后</w:t>
        </w:r>
      </w:ins>
      <w:ins w:id="22" w:author="姚淑珍" w:date="2017-10-19T10:31:00Z">
        <w:r w:rsidR="001F1468">
          <w:rPr>
            <w:rFonts w:hint="eastAsia"/>
          </w:rPr>
          <w:t>，</w:t>
        </w:r>
        <w:r w:rsidR="001F1468">
          <w:t>表</w:t>
        </w:r>
        <w:r w:rsidR="001F1468">
          <w:rPr>
            <w:rFonts w:hint="eastAsia"/>
          </w:rPr>
          <w:t>号</w:t>
        </w:r>
        <w:r w:rsidR="001F1468">
          <w:rPr>
            <w:rFonts w:hint="eastAsia"/>
          </w:rPr>
          <w:t>/</w:t>
        </w:r>
        <w:r w:rsidR="001F1468">
          <w:rPr>
            <w:rFonts w:hint="eastAsia"/>
          </w:rPr>
          <w:t>图</w:t>
        </w:r>
        <w:r w:rsidR="001F1468">
          <w:t>号可章内排序，如</w:t>
        </w:r>
      </w:ins>
      <w:ins w:id="23" w:author="姚淑珍" w:date="2017-10-19T10:32:00Z">
        <w:r w:rsidR="001F1468">
          <w:t>表</w:t>
        </w:r>
        <w:r w:rsidR="001F1468">
          <w:rPr>
            <w:rFonts w:hint="eastAsia"/>
          </w:rPr>
          <w:t>2.1</w:t>
        </w:r>
        <w:r w:rsidR="001F1468">
          <w:rPr>
            <w:rFonts w:hint="eastAsia"/>
          </w:rPr>
          <w:t>、图</w:t>
        </w:r>
        <w:r w:rsidR="001F1468">
          <w:rPr>
            <w:rFonts w:hint="eastAsia"/>
          </w:rPr>
          <w:t>2</w:t>
        </w:r>
        <w:r w:rsidR="001F1468">
          <w:t>.1</w:t>
        </w:r>
        <w:bookmarkStart w:id="24" w:name="_GoBack"/>
        <w:bookmarkEnd w:id="24"/>
        <w:r w:rsidR="001F1468">
          <w:rPr>
            <w:rFonts w:hint="eastAsia"/>
          </w:rPr>
          <w:t>，</w:t>
        </w:r>
        <w:r w:rsidR="001F1468">
          <w:t>等</w:t>
        </w:r>
      </w:ins>
    </w:p>
    <w:p w:rsidR="00BD2521" w:rsidRDefault="00BD2521" w:rsidP="00BD2521">
      <w:pPr>
        <w:ind w:firstLine="420"/>
        <w:jc w:val="center"/>
      </w:pPr>
      <w:r>
        <w:rPr>
          <w:rFonts w:hint="eastAsia"/>
        </w:rPr>
        <w:t>表</w:t>
      </w:r>
      <w:r>
        <w:t>2.</w:t>
      </w:r>
      <w:del w:id="25" w:author="姚淑珍" w:date="2017-10-19T10:12:00Z">
        <w:r w:rsidDel="00F51020">
          <w:delText>1</w:delText>
        </w:r>
      </w:del>
      <w:del w:id="26" w:author="姚淑珍" w:date="2017-10-19T10:29:00Z">
        <w:r w:rsidDel="000F25B4">
          <w:delText>.</w:delText>
        </w:r>
      </w:del>
      <w:r>
        <w:t xml:space="preserve">1 </w:t>
      </w:r>
      <w:r>
        <w:t>人员分工</w:t>
      </w: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764"/>
        <w:gridCol w:w="2208"/>
        <w:gridCol w:w="4330"/>
      </w:tblGrid>
      <w:tr w:rsidR="00E320E4" w:rsidTr="00164B40">
        <w:tc>
          <w:tcPr>
            <w:tcW w:w="1809" w:type="dxa"/>
            <w:tcBorders>
              <w:bottom w:val="single" w:sz="12" w:space="0" w:color="8EAADB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268" w:type="dxa"/>
            <w:tcBorders>
              <w:bottom w:val="single" w:sz="12" w:space="0" w:color="8EAADB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4451" w:type="dxa"/>
            <w:tcBorders>
              <w:bottom w:val="single" w:sz="12" w:space="0" w:color="8EAADB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描述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张梦泽</w:t>
            </w: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组长</w:t>
            </w:r>
          </w:p>
        </w:tc>
        <w:tc>
          <w:tcPr>
            <w:tcW w:w="4451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、制定项目开发计划与重要时间节点</w:t>
            </w:r>
          </w:p>
          <w:p w:rsidR="00E320E4" w:rsidRDefault="00E320E4" w:rsidP="00164B4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、分配任务与指导开发方向</w:t>
            </w:r>
          </w:p>
          <w:p w:rsidR="00E320E4" w:rsidRDefault="00E320E4" w:rsidP="00164B4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、联系客户，分析需求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王帅</w:t>
            </w: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副组长</w:t>
            </w:r>
          </w:p>
        </w:tc>
        <w:tc>
          <w:tcPr>
            <w:tcW w:w="4451" w:type="dxa"/>
            <w:shd w:val="clear" w:color="auto" w:fill="auto"/>
          </w:tcPr>
          <w:p w:rsidR="00E320E4" w:rsidRDefault="00E320E4" w:rsidP="00E320E4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监督项目实施</w:t>
            </w:r>
          </w:p>
          <w:p w:rsidR="00E320E4" w:rsidRDefault="00E320E4" w:rsidP="00E320E4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决定产品功能结构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司世昌</w:t>
            </w: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前端工程师与测试</w:t>
            </w:r>
          </w:p>
        </w:tc>
        <w:tc>
          <w:tcPr>
            <w:tcW w:w="4451" w:type="dxa"/>
            <w:shd w:val="clear" w:color="auto" w:fill="auto"/>
          </w:tcPr>
          <w:p w:rsidR="00E320E4" w:rsidRDefault="004A4F2C" w:rsidP="00164B40">
            <w:r>
              <w:rPr>
                <w:rFonts w:hint="eastAsia"/>
              </w:rPr>
              <w:t>完善结构设计与后期测试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周丹凤</w:t>
            </w: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后台工程师</w:t>
            </w:r>
          </w:p>
        </w:tc>
        <w:tc>
          <w:tcPr>
            <w:tcW w:w="4451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数据库设计与完善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后补入组员</w:t>
            </w:r>
          </w:p>
        </w:tc>
        <w:tc>
          <w:tcPr>
            <w:tcW w:w="4451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进行测试工作</w:t>
            </w:r>
          </w:p>
        </w:tc>
      </w:tr>
    </w:tbl>
    <w:p w:rsidR="00E320E4" w:rsidRDefault="00E320E4" w:rsidP="00E320E4">
      <w:pPr>
        <w:ind w:firstLine="420"/>
      </w:pPr>
    </w:p>
    <w:p w:rsidR="00E320E4" w:rsidRPr="00070FCD" w:rsidRDefault="00E320E4" w:rsidP="00E320E4">
      <w:pPr>
        <w:ind w:firstLine="420"/>
      </w:pPr>
    </w:p>
    <w:p w:rsidR="00E320E4" w:rsidRDefault="00E320E4" w:rsidP="00E320E4">
      <w:pPr>
        <w:pStyle w:val="2"/>
      </w:pPr>
      <w:bookmarkStart w:id="27" w:name="_Toc40806859"/>
      <w:bookmarkStart w:id="28" w:name="_Toc40806961"/>
      <w:bookmarkStart w:id="29" w:name="_Toc40849788"/>
      <w:bookmarkStart w:id="30" w:name="_Toc495352670"/>
      <w:r>
        <w:rPr>
          <w:rFonts w:hint="eastAsia"/>
        </w:rPr>
        <w:lastRenderedPageBreak/>
        <w:t>产品</w:t>
      </w:r>
      <w:bookmarkEnd w:id="27"/>
      <w:bookmarkEnd w:id="28"/>
      <w:bookmarkEnd w:id="29"/>
      <w:bookmarkEnd w:id="30"/>
    </w:p>
    <w:p w:rsidR="00E320E4" w:rsidRDefault="00E320E4" w:rsidP="00C666E8">
      <w:pPr>
        <w:pStyle w:val="3"/>
      </w:pPr>
      <w:bookmarkStart w:id="31" w:name="_Toc40806860"/>
      <w:bookmarkStart w:id="32" w:name="_Toc40806962"/>
      <w:bookmarkStart w:id="33" w:name="_Toc40849789"/>
      <w:bookmarkStart w:id="34" w:name="_Toc495352671"/>
      <w:r>
        <w:rPr>
          <w:rFonts w:hint="eastAsia"/>
        </w:rPr>
        <w:t>程序</w:t>
      </w:r>
      <w:bookmarkEnd w:id="31"/>
      <w:bookmarkEnd w:id="32"/>
      <w:bookmarkEnd w:id="33"/>
      <w:bookmarkEnd w:id="34"/>
    </w:p>
    <w:p w:rsidR="00E320E4" w:rsidRDefault="00C666E8" w:rsidP="00E320E4">
      <w:pPr>
        <w:ind w:firstLine="420"/>
      </w:pPr>
      <w:r>
        <w:t>编程语言</w:t>
      </w:r>
      <w:r>
        <w:rPr>
          <w:rFonts w:hint="eastAsia"/>
        </w:rPr>
        <w:t>：</w:t>
      </w:r>
      <w:r>
        <w:t>C#</w:t>
      </w:r>
    </w:p>
    <w:p w:rsidR="00C666E8" w:rsidRDefault="00C666E8" w:rsidP="00E320E4">
      <w:pPr>
        <w:ind w:firstLine="420"/>
      </w:pPr>
      <w:r>
        <w:t>源代码</w:t>
      </w:r>
    </w:p>
    <w:p w:rsidR="00E320E4" w:rsidRPr="00BB1033" w:rsidRDefault="00E320E4" w:rsidP="00E320E4">
      <w:pPr>
        <w:ind w:firstLine="420"/>
      </w:pPr>
    </w:p>
    <w:p w:rsidR="00E320E4" w:rsidRDefault="00E320E4" w:rsidP="00E320E4">
      <w:pPr>
        <w:pStyle w:val="3"/>
      </w:pPr>
      <w:bookmarkStart w:id="35" w:name="_Toc40806861"/>
      <w:bookmarkStart w:id="36" w:name="_Toc40806963"/>
      <w:bookmarkStart w:id="37" w:name="_Toc40849790"/>
      <w:bookmarkStart w:id="38" w:name="_Toc495352672"/>
      <w:r>
        <w:rPr>
          <w:rFonts w:hint="eastAsia"/>
        </w:rPr>
        <w:t>文档</w:t>
      </w:r>
      <w:bookmarkEnd w:id="35"/>
      <w:bookmarkEnd w:id="36"/>
      <w:bookmarkEnd w:id="37"/>
      <w:bookmarkEnd w:id="38"/>
    </w:p>
    <w:p w:rsidR="00E320E4" w:rsidRDefault="00E320E4" w:rsidP="00E320E4">
      <w:pPr>
        <w:ind w:left="420"/>
        <w:rPr>
          <w:rFonts w:ascii="Segoe UI Symbol" w:hAnsi="Segoe UI Symbol" w:cs="Segoe UI Symbol"/>
        </w:rPr>
      </w:pPr>
      <w:bookmarkStart w:id="39" w:name="_Toc40806863"/>
      <w:bookmarkStart w:id="40" w:name="_Toc40806965"/>
      <w:bookmarkStart w:id="41" w:name="_Toc40849792"/>
      <w:r w:rsidRPr="00DC6F38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用户说明手册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本手册详细描述了软件的具体功能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性能及介绍了用户界面</w:t>
      </w:r>
      <w:r>
        <w:rPr>
          <w:rFonts w:ascii="Segoe UI Symbol" w:hAnsi="Segoe UI Symbol" w:cs="Segoe UI Symbol" w:hint="eastAsia"/>
        </w:rPr>
        <w:t>，使用户对如何使用该软件有一个具体的了解，为用户提供了各种运行状况的讲解。</w:t>
      </w:r>
    </w:p>
    <w:p w:rsidR="00E320E4" w:rsidRPr="00587304" w:rsidRDefault="00E320E4" w:rsidP="00E320E4">
      <w:pPr>
        <w:ind w:left="420"/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软件维护手册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包括了程序模块说明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操作环境说明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支持软件说明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以及对维护过程的介绍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pStyle w:val="3"/>
      </w:pPr>
      <w:bookmarkStart w:id="42" w:name="_Toc495352673"/>
      <w:r>
        <w:rPr>
          <w:rFonts w:hint="eastAsia"/>
        </w:rPr>
        <w:t>非移交的产品</w:t>
      </w:r>
      <w:bookmarkEnd w:id="39"/>
      <w:bookmarkEnd w:id="40"/>
      <w:bookmarkEnd w:id="41"/>
      <w:bookmarkEnd w:id="42"/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bookmarkStart w:id="43" w:name="_Toc40806864"/>
      <w:bookmarkStart w:id="44" w:name="_Toc40806966"/>
      <w:bookmarkStart w:id="45" w:name="_Toc40849793"/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可行性分析报告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说明该软件开发项目在技术上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市场上</w:t>
      </w:r>
      <w:r>
        <w:rPr>
          <w:rFonts w:ascii="Segoe UI Symbol" w:hAnsi="Segoe UI Symbol" w:cs="Segoe UI Symbol" w:hint="eastAsia"/>
        </w:rPr>
        <w:t>、经济上以及其他因素上的可行性，评述可能的一些实施方案，并说明所选择的实施方案的理由。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项目开发计划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为软件项目实施方案制定的具体计划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包括人员分配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进度安排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经费预算等等</w:t>
      </w:r>
      <w:r>
        <w:rPr>
          <w:rFonts w:ascii="Segoe UI Symbol" w:hAnsi="Segoe UI Symbol" w:cs="Segoe UI Symbol" w:hint="eastAsia"/>
        </w:rPr>
        <w:t>、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软件</w:t>
      </w:r>
      <w:ins w:id="46" w:author="姚淑珍" w:date="2017-10-19T10:13:00Z">
        <w:r w:rsidR="00F51020">
          <w:rPr>
            <w:rFonts w:ascii="Segoe UI Symbol" w:hAnsi="Segoe UI Symbol" w:cs="Segoe UI Symbol" w:hint="eastAsia"/>
          </w:rPr>
          <w:t>需求</w:t>
        </w:r>
      </w:ins>
      <w:r>
        <w:rPr>
          <w:rFonts w:ascii="Segoe UI Symbol" w:hAnsi="Segoe UI Symbol" w:cs="Segoe UI Symbol"/>
        </w:rPr>
        <w:t>规格说明书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对所开发的软件的功能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性能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用户界面及运行环境等给出说明</w:t>
      </w:r>
      <w:r>
        <w:rPr>
          <w:rFonts w:ascii="Segoe UI Symbol" w:hAnsi="Segoe UI Symbol" w:cs="Segoe UI Symbol" w:hint="eastAsia"/>
        </w:rPr>
        <w:t>。</w:t>
      </w:r>
      <w:r>
        <w:rPr>
          <w:rFonts w:ascii="Segoe UI Symbol" w:hAnsi="Segoe UI Symbol" w:cs="Segoe UI Symbol"/>
        </w:rPr>
        <w:t>该说明书中应给出数据逻辑和数据采集的各项要求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为后续开发做好准备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概要设计说明书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该说明书主要用来概要实际阶段的成果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用来说明功能分配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模块划分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程序总体结构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输入输出及接口设计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数据结构设计</w:t>
      </w:r>
      <w:r>
        <w:rPr>
          <w:rFonts w:ascii="Segoe UI Symbol" w:hAnsi="Segoe UI Symbol" w:cs="Segoe UI Symbol" w:hint="eastAsia"/>
        </w:rPr>
        <w:t>等，为详细设计提供基础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详细设计说明书</w:t>
      </w:r>
      <w:r>
        <w:rPr>
          <w:rFonts w:ascii="Segoe UI Symbol" w:hAnsi="Segoe UI Symbol" w:cs="Segoe UI Symbol" w:hint="eastAsia"/>
        </w:rPr>
        <w:t>：着重描述各个模块的具体实现，包括算法设计、逻辑流</w:t>
      </w:r>
      <w:r>
        <w:rPr>
          <w:rFonts w:ascii="Segoe UI Symbol" w:hAnsi="Segoe UI Symbol" w:cs="Segoe UI Symbol" w:hint="eastAsia"/>
        </w:rPr>
        <w:lastRenderedPageBreak/>
        <w:t>程等。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测试计划</w:t>
      </w:r>
      <w:r>
        <w:rPr>
          <w:rFonts w:ascii="Segoe UI Symbol" w:hAnsi="Segoe UI Symbol" w:cs="Segoe UI Symbol" w:hint="eastAsia"/>
        </w:rPr>
        <w:t>：包括集成测试和验收测试，应涵盖测试的内容、进度、条件、人员、测试用例的选取原则及测试结果允许的误差范围等。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测试分析报告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测试完成后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应提交针对测试情况的说明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对测试情况进行分析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并提出相应的结论意见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开发进度月报</w:t>
      </w:r>
      <w:r>
        <w:rPr>
          <w:rFonts w:ascii="Segoe UI Symbol" w:hAnsi="Segoe UI Symbol" w:cs="Segoe UI Symbol" w:hint="eastAsia"/>
        </w:rPr>
        <w:t>：该报告是项目开发人员每月向管理部门提交的进展情况报告，应包括进度计划与实际执行情况的比对，阶段成果、预见的问题以及下一月的计划。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项目开发总结报告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软件项目开发完成以后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应与项目实施计划进行对照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总结实际执行情况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做出评价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总结出经验教训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软件问题报告</w:t>
      </w:r>
      <w:r>
        <w:rPr>
          <w:rFonts w:ascii="Segoe UI Symbol" w:hAnsi="Segoe UI Symbol" w:cs="Segoe UI Symbol" w:hint="eastAsia"/>
        </w:rPr>
        <w:t>：记录软件问题的登记情况，如状态、问题所属模块等等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软件修改报告</w:t>
      </w:r>
      <w:r w:rsidR="00671DFC">
        <w:rPr>
          <w:rFonts w:ascii="Segoe UI Symbol" w:hAnsi="Segoe UI Symbol" w:cs="Segoe UI Symbol" w:hint="eastAsia"/>
        </w:rPr>
        <w:t>：软件产品投入运营后，发现了需要修改的问题，应及时将发现的问题做</w:t>
      </w:r>
      <w:r>
        <w:rPr>
          <w:rFonts w:ascii="Segoe UI Symbol" w:hAnsi="Segoe UI Symbol" w:cs="Segoe UI Symbol" w:hint="eastAsia"/>
        </w:rPr>
        <w:t>出详细的描述并提交审批。</w:t>
      </w:r>
    </w:p>
    <w:p w:rsidR="00E320E4" w:rsidRDefault="00E320E4" w:rsidP="00E320E4">
      <w:pPr>
        <w:ind w:firstLine="420"/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源程序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软件开发过程中的全部代码以及注释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pStyle w:val="2"/>
      </w:pPr>
      <w:bookmarkStart w:id="47" w:name="_Toc495352674"/>
      <w:r>
        <w:rPr>
          <w:rFonts w:hint="eastAsia"/>
        </w:rPr>
        <w:t>运行与开发环境</w:t>
      </w:r>
      <w:bookmarkEnd w:id="43"/>
      <w:bookmarkEnd w:id="44"/>
      <w:bookmarkEnd w:id="45"/>
      <w:bookmarkEnd w:id="47"/>
    </w:p>
    <w:p w:rsidR="00E320E4" w:rsidRDefault="00E320E4" w:rsidP="00E320E4">
      <w:pPr>
        <w:pStyle w:val="3"/>
      </w:pPr>
      <w:bookmarkStart w:id="48" w:name="_Toc40806865"/>
      <w:bookmarkStart w:id="49" w:name="_Toc40806967"/>
      <w:bookmarkStart w:id="50" w:name="_Toc40849794"/>
      <w:bookmarkStart w:id="51" w:name="_Toc495352675"/>
      <w:r>
        <w:rPr>
          <w:rFonts w:hint="eastAsia"/>
        </w:rPr>
        <w:t>运行环境</w:t>
      </w:r>
      <w:bookmarkEnd w:id="48"/>
      <w:bookmarkEnd w:id="49"/>
      <w:bookmarkEnd w:id="50"/>
      <w:bookmarkEnd w:id="51"/>
    </w:p>
    <w:p w:rsidR="00C666E8" w:rsidRDefault="00C666E8" w:rsidP="00C666E8">
      <w:pPr>
        <w:ind w:firstLine="420"/>
      </w:pPr>
      <w:bookmarkStart w:id="52" w:name="_Toc40806866"/>
      <w:bookmarkStart w:id="53" w:name="_Toc40806968"/>
      <w:bookmarkStart w:id="54" w:name="_Toc40849795"/>
      <w:r w:rsidRPr="00EF3348">
        <w:rPr>
          <w:rFonts w:hint="eastAsia"/>
        </w:rPr>
        <w:t>运行硬件环境</w:t>
      </w:r>
      <w:r>
        <w:rPr>
          <w:rFonts w:hint="eastAsia"/>
        </w:rPr>
        <w:t>：</w:t>
      </w:r>
      <w:r w:rsidRPr="00EF3348">
        <w:rPr>
          <w:rFonts w:hint="eastAsia"/>
        </w:rPr>
        <w:t xml:space="preserve">   </w:t>
      </w:r>
    </w:p>
    <w:p w:rsidR="00C666E8" w:rsidRDefault="00C666E8" w:rsidP="00C666E8">
      <w:pPr>
        <w:ind w:firstLine="420"/>
      </w:pPr>
      <w:r>
        <w:t>1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</w:t>
      </w:r>
      <w:r w:rsidRPr="00EF3348">
        <w:rPr>
          <w:rFonts w:hint="eastAsia"/>
        </w:rPr>
        <w:t>图书管理系统共有一台服务器。。</w:t>
      </w:r>
      <w:r w:rsidRPr="00EF3348">
        <w:rPr>
          <w:rFonts w:hint="eastAsia"/>
        </w:rPr>
        <w:t xml:space="preserve">   </w:t>
      </w:r>
    </w:p>
    <w:p w:rsidR="00C666E8" w:rsidRDefault="00C666E8" w:rsidP="00C666E8">
      <w:pPr>
        <w:ind w:firstLine="420"/>
      </w:pPr>
      <w:r>
        <w:t>2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</w:t>
      </w:r>
      <w:r w:rsidRPr="00EF3348">
        <w:rPr>
          <w:rFonts w:hint="eastAsia"/>
        </w:rPr>
        <w:t>服务器采用联想，内存</w:t>
      </w:r>
      <w:r w:rsidRPr="00EF3348">
        <w:rPr>
          <w:rFonts w:hint="eastAsia"/>
        </w:rPr>
        <w:t>1G</w:t>
      </w:r>
      <w:r w:rsidRPr="00EF3348">
        <w:rPr>
          <w:rFonts w:hint="eastAsia"/>
        </w:rPr>
        <w:t>，高速缓存，屏幕液晶显示器。</w:t>
      </w:r>
      <w:r w:rsidRPr="00EF3348">
        <w:rPr>
          <w:rFonts w:hint="eastAsia"/>
        </w:rPr>
        <w:t xml:space="preserve"> </w:t>
      </w:r>
    </w:p>
    <w:p w:rsidR="00C666E8" w:rsidRDefault="00C666E8" w:rsidP="00C666E8">
      <w:pPr>
        <w:ind w:firstLine="420"/>
      </w:pPr>
      <w:r>
        <w:t>3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</w:t>
      </w:r>
      <w:r w:rsidRPr="00EF3348">
        <w:rPr>
          <w:rFonts w:hint="eastAsia"/>
        </w:rPr>
        <w:t>后台服务器支持系统要求：</w:t>
      </w:r>
      <w:r w:rsidRPr="00EF3348">
        <w:rPr>
          <w:rFonts w:hint="eastAsia"/>
        </w:rPr>
        <w:t>CPU Pentiun IV 3.0</w:t>
      </w:r>
      <w:r w:rsidRPr="00EF3348">
        <w:rPr>
          <w:rFonts w:hint="eastAsia"/>
        </w:rPr>
        <w:t>以上，内存容量</w:t>
      </w:r>
      <w:r w:rsidRPr="00EF3348">
        <w:rPr>
          <w:rFonts w:hint="eastAsia"/>
        </w:rPr>
        <w:t>2.0GBG</w:t>
      </w:r>
      <w:r w:rsidRPr="00EF3348">
        <w:rPr>
          <w:rFonts w:hint="eastAsia"/>
        </w:rPr>
        <w:t>以上，硬盘</w:t>
      </w:r>
      <w:r w:rsidRPr="00EF3348">
        <w:rPr>
          <w:rFonts w:hint="eastAsia"/>
        </w:rPr>
        <w:t>500GB</w:t>
      </w:r>
      <w:r w:rsidRPr="00EF3348">
        <w:rPr>
          <w:rFonts w:hint="eastAsia"/>
        </w:rPr>
        <w:t>以上。</w:t>
      </w:r>
    </w:p>
    <w:p w:rsidR="00C666E8" w:rsidRDefault="00C666E8" w:rsidP="00C666E8">
      <w:pPr>
        <w:ind w:firstLine="420"/>
      </w:pPr>
      <w:r w:rsidRPr="00EF3348">
        <w:rPr>
          <w:rFonts w:hint="eastAsia"/>
        </w:rPr>
        <w:t>软件环境</w:t>
      </w:r>
      <w:r w:rsidRPr="00EF3348">
        <w:rPr>
          <w:rFonts w:hint="eastAsia"/>
        </w:rPr>
        <w:t xml:space="preserve">  </w:t>
      </w:r>
    </w:p>
    <w:p w:rsidR="00C666E8" w:rsidRDefault="00C666E8" w:rsidP="00C666E8">
      <w:pPr>
        <w:ind w:firstLine="420"/>
      </w:pPr>
      <w:r w:rsidRPr="00EF3348">
        <w:rPr>
          <w:rFonts w:hint="eastAsia"/>
        </w:rPr>
        <w:t>1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</w:t>
      </w:r>
      <w:r w:rsidRPr="00EF3348">
        <w:rPr>
          <w:rFonts w:hint="eastAsia"/>
        </w:rPr>
        <w:t>操作系统：</w:t>
      </w:r>
      <w:r w:rsidRPr="00EF3348">
        <w:rPr>
          <w:rFonts w:hint="eastAsia"/>
        </w:rPr>
        <w:t>Windows XP</w:t>
      </w:r>
      <w:r>
        <w:rPr>
          <w:rFonts w:hint="eastAsia"/>
        </w:rPr>
        <w:t>/7/8/10</w:t>
      </w:r>
      <w:r w:rsidRPr="00EF3348">
        <w:rPr>
          <w:rFonts w:hint="eastAsia"/>
        </w:rPr>
        <w:t xml:space="preserve">  </w:t>
      </w:r>
    </w:p>
    <w:p w:rsidR="00C666E8" w:rsidRPr="00FC0CED" w:rsidRDefault="00C666E8" w:rsidP="00C666E8">
      <w:pPr>
        <w:ind w:firstLine="420"/>
      </w:pPr>
      <w:r w:rsidRPr="00EF3348">
        <w:rPr>
          <w:rFonts w:hint="eastAsia"/>
        </w:rPr>
        <w:t xml:space="preserve"> 2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Web</w:t>
      </w:r>
      <w:r w:rsidRPr="00EF3348">
        <w:rPr>
          <w:rFonts w:hint="eastAsia"/>
        </w:rPr>
        <w:t>浏览器：</w:t>
      </w:r>
      <w:r w:rsidRPr="00EF3348">
        <w:rPr>
          <w:rFonts w:hint="eastAsia"/>
        </w:rPr>
        <w:t xml:space="preserve">Internet Explorer </w:t>
      </w:r>
      <w:r>
        <w:t>8</w:t>
      </w:r>
      <w:r w:rsidRPr="00EF3348">
        <w:rPr>
          <w:rFonts w:hint="eastAsia"/>
        </w:rPr>
        <w:t>.0</w:t>
      </w:r>
      <w:r w:rsidRPr="00EF3348">
        <w:rPr>
          <w:rFonts w:hint="eastAsia"/>
        </w:rPr>
        <w:t>以上或</w:t>
      </w:r>
      <w:r w:rsidRPr="00EF3348">
        <w:rPr>
          <w:rFonts w:hint="eastAsia"/>
        </w:rPr>
        <w:t>Netscape  4.0</w:t>
      </w:r>
      <w:r w:rsidRPr="00EF3348">
        <w:rPr>
          <w:rFonts w:hint="eastAsia"/>
        </w:rPr>
        <w:t>以上，配置</w:t>
      </w:r>
      <w:r w:rsidRPr="00EF3348">
        <w:rPr>
          <w:rFonts w:hint="eastAsia"/>
        </w:rPr>
        <w:t>TCP/IP</w:t>
      </w:r>
    </w:p>
    <w:p w:rsidR="00E320E4" w:rsidRDefault="00E320E4" w:rsidP="00E320E4">
      <w:pPr>
        <w:pStyle w:val="3"/>
      </w:pPr>
      <w:bookmarkStart w:id="55" w:name="_Toc495352676"/>
      <w:r>
        <w:rPr>
          <w:rFonts w:hint="eastAsia"/>
        </w:rPr>
        <w:lastRenderedPageBreak/>
        <w:t>开发环境</w:t>
      </w:r>
      <w:bookmarkEnd w:id="52"/>
      <w:bookmarkEnd w:id="53"/>
      <w:bookmarkEnd w:id="54"/>
      <w:bookmarkEnd w:id="55"/>
    </w:p>
    <w:p w:rsidR="00C666E8" w:rsidRDefault="00C666E8" w:rsidP="00C666E8">
      <w:pPr>
        <w:ind w:firstLine="420"/>
      </w:pPr>
      <w:bookmarkStart w:id="56" w:name="_Toc40806868"/>
      <w:bookmarkStart w:id="57" w:name="_Toc40806970"/>
      <w:bookmarkStart w:id="58" w:name="_Toc40849797"/>
      <w:r>
        <w:rPr>
          <w:rFonts w:hint="eastAsia"/>
        </w:rPr>
        <w:t>本软件开发所需的硬件环境和软件环境。</w:t>
      </w:r>
    </w:p>
    <w:p w:rsidR="00C666E8" w:rsidRDefault="00C666E8" w:rsidP="00C666E8">
      <w:pPr>
        <w:ind w:firstLine="420"/>
      </w:pPr>
      <w:r w:rsidRPr="009624B6">
        <w:t>Microsoft  .NET Framework SDK4.0</w:t>
      </w:r>
    </w:p>
    <w:p w:rsidR="00C666E8" w:rsidRPr="00FC0CED" w:rsidRDefault="00C666E8" w:rsidP="00C666E8">
      <w:pPr>
        <w:ind w:firstLine="420"/>
      </w:pPr>
      <w:r w:rsidRPr="009624B6">
        <w:t>Microsoft Visual Studio 2010</w:t>
      </w:r>
    </w:p>
    <w:p w:rsidR="00E320E4" w:rsidRDefault="00E320E4" w:rsidP="00E320E4">
      <w:pPr>
        <w:pStyle w:val="2"/>
      </w:pPr>
      <w:bookmarkStart w:id="59" w:name="_Toc495352677"/>
      <w:r>
        <w:rPr>
          <w:rFonts w:hint="eastAsia"/>
        </w:rPr>
        <w:t>项目完成的最后期限</w:t>
      </w:r>
      <w:bookmarkEnd w:id="56"/>
      <w:bookmarkEnd w:id="57"/>
      <w:bookmarkEnd w:id="58"/>
      <w:bookmarkEnd w:id="59"/>
    </w:p>
    <w:p w:rsidR="00E320E4" w:rsidRDefault="004A4F2C" w:rsidP="00E320E4">
      <w:pPr>
        <w:ind w:firstLine="420"/>
      </w:pPr>
      <w:r>
        <w:rPr>
          <w:rFonts w:hint="eastAsia"/>
        </w:rPr>
        <w:t>小组项目将计划与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号上交验收，逾期</w:t>
      </w:r>
      <w:r w:rsidR="002571AC">
        <w:rPr>
          <w:rFonts w:hint="eastAsia"/>
        </w:rPr>
        <w:t>最晚至</w:t>
      </w:r>
      <w:r w:rsidR="002571AC">
        <w:rPr>
          <w:rFonts w:hint="eastAsia"/>
        </w:rPr>
        <w:t>1</w:t>
      </w:r>
      <w:r w:rsidR="002571AC">
        <w:rPr>
          <w:rFonts w:hint="eastAsia"/>
        </w:rPr>
        <w:t>月</w:t>
      </w:r>
      <w:r w:rsidR="002571AC">
        <w:rPr>
          <w:rFonts w:hint="eastAsia"/>
        </w:rPr>
        <w:t>28</w:t>
      </w:r>
      <w:r w:rsidR="002571AC">
        <w:rPr>
          <w:rFonts w:hint="eastAsia"/>
        </w:rPr>
        <w:t>日</w:t>
      </w:r>
      <w:r w:rsidR="00BD2521">
        <w:rPr>
          <w:rFonts w:hint="eastAsia"/>
        </w:rPr>
        <w:t>。</w:t>
      </w:r>
    </w:p>
    <w:p w:rsidR="00E320E4" w:rsidRDefault="00E320E4" w:rsidP="00E320E4">
      <w:pPr>
        <w:pStyle w:val="1"/>
      </w:pPr>
      <w:bookmarkStart w:id="60" w:name="_Toc495352678"/>
      <w:bookmarkStart w:id="61" w:name="_Toc40806869"/>
      <w:bookmarkStart w:id="62" w:name="_Toc40806971"/>
      <w:bookmarkStart w:id="63" w:name="_Toc40849798"/>
      <w:r>
        <w:rPr>
          <w:rFonts w:hint="eastAsia"/>
        </w:rPr>
        <w:t>风险管理</w:t>
      </w:r>
      <w:bookmarkEnd w:id="60"/>
    </w:p>
    <w:p w:rsidR="00BD2521" w:rsidRPr="00BD2521" w:rsidRDefault="00BD2521" w:rsidP="00BD252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3.1</w:t>
      </w:r>
      <w:del w:id="64" w:author="姚淑珍" w:date="2017-10-19T10:28:00Z">
        <w:r w:rsidDel="000F25B4">
          <w:rPr>
            <w:rFonts w:hint="eastAsia"/>
          </w:rPr>
          <w:delText>1</w:delText>
        </w:r>
      </w:del>
      <w:r>
        <w:t xml:space="preserve"> </w:t>
      </w:r>
      <w:r>
        <w:rPr>
          <w:rFonts w:hint="eastAsia"/>
        </w:rPr>
        <w:t>风险预测表</w:t>
      </w: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075"/>
        <w:gridCol w:w="2068"/>
        <w:gridCol w:w="2749"/>
        <w:gridCol w:w="2410"/>
      </w:tblGrid>
      <w:tr w:rsidR="00E320E4" w:rsidTr="00BD2521">
        <w:tc>
          <w:tcPr>
            <w:tcW w:w="1075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风险排序</w:t>
            </w:r>
          </w:p>
        </w:tc>
        <w:tc>
          <w:tcPr>
            <w:tcW w:w="2068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风险项名称</w:t>
            </w:r>
          </w:p>
        </w:tc>
        <w:tc>
          <w:tcPr>
            <w:tcW w:w="2749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风险描述</w:t>
            </w:r>
          </w:p>
        </w:tc>
        <w:tc>
          <w:tcPr>
            <w:tcW w:w="2410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风险缓解方案</w:t>
            </w:r>
          </w:p>
        </w:tc>
      </w:tr>
      <w:tr w:rsidR="00E320E4" w:rsidTr="00BD2521">
        <w:tc>
          <w:tcPr>
            <w:tcW w:w="1075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068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专业基础知识欠缺，经验不足</w:t>
            </w:r>
          </w:p>
        </w:tc>
        <w:tc>
          <w:tcPr>
            <w:tcW w:w="2749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成员欠缺相关C</w:t>
            </w:r>
            <w:r w:rsidRPr="003812BB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#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相关以及数据库方面知识。对相关开发工具不熟悉等。</w:t>
            </w:r>
          </w:p>
        </w:tc>
        <w:tc>
          <w:tcPr>
            <w:tcW w:w="2410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定期安排学习</w:t>
            </w:r>
          </w:p>
        </w:tc>
      </w:tr>
      <w:tr w:rsidR="00E320E4" w:rsidTr="00BD2521">
        <w:tc>
          <w:tcPr>
            <w:tcW w:w="1075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团队缺乏默契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团队临时组建，缺乏共同开发经验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开发过程中加强交流，不断磨合</w:t>
            </w:r>
          </w:p>
        </w:tc>
      </w:tr>
      <w:tr w:rsidR="00E320E4" w:rsidTr="00BD2521">
        <w:tc>
          <w:tcPr>
            <w:tcW w:w="1075" w:type="dxa"/>
            <w:shd w:val="clear" w:color="auto" w:fill="auto"/>
            <w:vAlign w:val="center"/>
          </w:tcPr>
          <w:p w:rsidR="00E320E4" w:rsidRPr="003812BB" w:rsidRDefault="00BD2521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需求分析错误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after="24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相关经验欠缺，可能导致项目的需求分析不全或有误，致使数学模型不可用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发现错误后及时更正需求分析，重新进行数据建模</w:t>
            </w:r>
          </w:p>
        </w:tc>
      </w:tr>
      <w:tr w:rsidR="00E320E4" w:rsidTr="00BD2521">
        <w:tc>
          <w:tcPr>
            <w:tcW w:w="1075" w:type="dxa"/>
            <w:shd w:val="clear" w:color="auto" w:fill="DEEAF6"/>
            <w:vAlign w:val="center"/>
          </w:tcPr>
          <w:p w:rsidR="00E320E4" w:rsidRPr="003812BB" w:rsidRDefault="00BD2521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4</w:t>
            </w:r>
          </w:p>
        </w:tc>
        <w:tc>
          <w:tcPr>
            <w:tcW w:w="2068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使用的框架存在漏洞，Bug导致项目的失败</w:t>
            </w:r>
          </w:p>
        </w:tc>
        <w:tc>
          <w:tcPr>
            <w:tcW w:w="2749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项目可能出现漏洞或者bug</w:t>
            </w:r>
          </w:p>
        </w:tc>
        <w:tc>
          <w:tcPr>
            <w:tcW w:w="2410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1.测试人员及时发现问题，编程人员及时解决问题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2.当发现框架存在漏洞Bug,及时补救</w:t>
            </w:r>
          </w:p>
        </w:tc>
      </w:tr>
      <w:tr w:rsidR="00E320E4" w:rsidTr="00BD2521">
        <w:tc>
          <w:tcPr>
            <w:tcW w:w="1075" w:type="dxa"/>
            <w:shd w:val="clear" w:color="auto" w:fill="auto"/>
            <w:vAlign w:val="center"/>
          </w:tcPr>
          <w:p w:rsidR="00E320E4" w:rsidRPr="003812BB" w:rsidRDefault="00BD2521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需求变更导致主要的设计和开发重做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开发过程中若出现项目需求的变更，可能导致原有的开发框架不可用，被迫重做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320E4" w:rsidRPr="003812BB" w:rsidRDefault="00E320E4" w:rsidP="00F5102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1.定期确定需求分析，及时调整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2.框架构建的时候使其可变性较强，以适应需求可能的变更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3.当需求变更</w:t>
            </w:r>
            <w:del w:id="65" w:author="姚淑珍" w:date="2017-10-19T10:19:00Z">
              <w:r w:rsidRPr="003812BB" w:rsidDel="00F51020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的</w:delText>
              </w:r>
            </w:del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时，及时重做以及申请所需资金</w:t>
            </w:r>
          </w:p>
        </w:tc>
      </w:tr>
      <w:tr w:rsidR="00E320E4" w:rsidTr="00BD2521">
        <w:tc>
          <w:tcPr>
            <w:tcW w:w="1075" w:type="dxa"/>
            <w:shd w:val="clear" w:color="auto" w:fill="DEEAF6"/>
            <w:vAlign w:val="center"/>
          </w:tcPr>
          <w:p w:rsidR="00E320E4" w:rsidRPr="003812BB" w:rsidRDefault="00BD2521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068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软件预算有误，导致开发过程无法继续下去</w:t>
            </w:r>
          </w:p>
        </w:tc>
        <w:tc>
          <w:tcPr>
            <w:tcW w:w="2749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预算有误，导致后期项目开发经费不足无法继续进行</w:t>
            </w:r>
          </w:p>
        </w:tc>
        <w:tc>
          <w:tcPr>
            <w:tcW w:w="2410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当资金不足时，及时向投资者申请新的资金</w:t>
            </w:r>
          </w:p>
        </w:tc>
      </w:tr>
      <w:tr w:rsidR="00E320E4" w:rsidTr="00BD2521">
        <w:tc>
          <w:tcPr>
            <w:tcW w:w="1075" w:type="dxa"/>
            <w:shd w:val="clear" w:color="auto" w:fill="auto"/>
            <w:vAlign w:val="center"/>
          </w:tcPr>
          <w:p w:rsidR="00E320E4" w:rsidRPr="003812BB" w:rsidRDefault="00BD2521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对于进度的估计不当，导致项目无法按期交付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由于开发小组的开发经验不足且对自身能力的了解不足，可能导致进度的估计不当，无法按期交付项目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1.开发前做好充足的准备工作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2.开发过程中不浪费时间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3.与用户沟通加快开发速度</w:t>
            </w:r>
          </w:p>
        </w:tc>
      </w:tr>
    </w:tbl>
    <w:p w:rsidR="00E320E4" w:rsidRDefault="00E320E4" w:rsidP="00E320E4">
      <w:pPr>
        <w:ind w:firstLine="420"/>
      </w:pPr>
      <w:r>
        <w:rPr>
          <w:rFonts w:hint="eastAsia"/>
        </w:rPr>
        <w:lastRenderedPageBreak/>
        <w:t>影响本计划完成的主要问题：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 w:rsidR="00D562DC"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硬件设施有限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组内成员开发经验不足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用户需求</w:t>
      </w:r>
      <w:del w:id="66" w:author="姚淑珍" w:date="2017-10-19T10:19:00Z">
        <w:r w:rsidDel="00F51020">
          <w:rPr>
            <w:rFonts w:ascii="Segoe UI Symbol" w:hAnsi="Segoe UI Symbol" w:cs="Segoe UI Symbol" w:hint="eastAsia"/>
          </w:rPr>
          <w:delText>分析</w:delText>
        </w:r>
      </w:del>
      <w:r>
        <w:rPr>
          <w:rFonts w:ascii="Segoe UI Symbol" w:hAnsi="Segoe UI Symbol" w:cs="Segoe UI Symbol" w:hint="eastAsia"/>
        </w:rPr>
        <w:t>存在误解与二义性</w:t>
      </w:r>
    </w:p>
    <w:p w:rsidR="00E320E4" w:rsidRPr="00AA0449" w:rsidRDefault="00E320E4" w:rsidP="00AA0449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开发人员不足</w:t>
      </w:r>
    </w:p>
    <w:p w:rsidR="00E320E4" w:rsidRDefault="00E320E4" w:rsidP="00E320E4">
      <w:pPr>
        <w:pStyle w:val="1"/>
      </w:pPr>
      <w:bookmarkStart w:id="67" w:name="_Toc265575752"/>
      <w:bookmarkStart w:id="68" w:name="_Toc495352679"/>
      <w:r>
        <w:rPr>
          <w:rFonts w:hint="eastAsia"/>
        </w:rPr>
        <w:t>监督和控制机制</w:t>
      </w:r>
      <w:bookmarkEnd w:id="67"/>
      <w:bookmarkEnd w:id="68"/>
    </w:p>
    <w:bookmarkEnd w:id="61"/>
    <w:bookmarkEnd w:id="62"/>
    <w:bookmarkEnd w:id="63"/>
    <w:p w:rsidR="00E320E4" w:rsidRDefault="00E320E4" w:rsidP="00E320E4">
      <w:pPr>
        <w:ind w:firstLine="420"/>
      </w:pPr>
      <w:r>
        <w:rPr>
          <w:rFonts w:hint="eastAsia"/>
        </w:rPr>
        <w:t>报告机制：</w:t>
      </w:r>
    </w:p>
    <w:p w:rsidR="00E320E4" w:rsidRDefault="00E320E4" w:rsidP="00E320E4">
      <w:pPr>
        <w:ind w:firstLine="420"/>
      </w:pPr>
      <w:r>
        <w:rPr>
          <w:rFonts w:hint="eastAsia"/>
        </w:rPr>
        <w:t>各开发过程、培训负责人以</w:t>
      </w:r>
      <w:r w:rsidR="00F83767">
        <w:rPr>
          <w:rFonts w:hint="eastAsia"/>
        </w:rPr>
        <w:t>每三天</w:t>
      </w:r>
      <w:r>
        <w:rPr>
          <w:rFonts w:hint="eastAsia"/>
        </w:rPr>
        <w:t>为单位记录工作进展，形成电子文档报告，上传至</w:t>
      </w:r>
      <w:r w:rsidR="00F83767">
        <w:rPr>
          <w:rFonts w:hint="eastAsia"/>
        </w:rPr>
        <w:t>小组</w:t>
      </w:r>
      <w:r>
        <w:rPr>
          <w:rFonts w:hint="eastAsia"/>
        </w:rPr>
        <w:t>文档库。</w:t>
      </w:r>
    </w:p>
    <w:p w:rsidR="00E320E4" w:rsidRDefault="00E320E4" w:rsidP="00E320E4">
      <w:pPr>
        <w:ind w:firstLine="420"/>
      </w:pPr>
      <w:r>
        <w:rPr>
          <w:rFonts w:hint="eastAsia"/>
        </w:rPr>
        <w:t>各风险负责人密切监控风险状态，定期提交风险报告。必要时将突发情况邮件列表通知所有组员</w:t>
      </w:r>
      <w:r w:rsidR="00412967">
        <w:rPr>
          <w:rFonts w:hint="eastAsia"/>
        </w:rPr>
        <w:t>或直接开例会</w:t>
      </w:r>
      <w:r>
        <w:rPr>
          <w:rFonts w:hint="eastAsia"/>
        </w:rPr>
        <w:t>，并</w:t>
      </w:r>
      <w:r w:rsidR="00412967">
        <w:rPr>
          <w:rFonts w:hint="eastAsia"/>
        </w:rPr>
        <w:t>汇总</w:t>
      </w:r>
      <w:r>
        <w:rPr>
          <w:rFonts w:hint="eastAsia"/>
        </w:rPr>
        <w:t>由</w:t>
      </w:r>
      <w:r w:rsidR="00BD2521">
        <w:rPr>
          <w:rFonts w:hint="eastAsia"/>
        </w:rPr>
        <w:t>组长</w:t>
      </w:r>
      <w:r>
        <w:rPr>
          <w:rFonts w:hint="eastAsia"/>
        </w:rPr>
        <w:t>做出临时处理决定。</w:t>
      </w:r>
    </w:p>
    <w:p w:rsidR="00E320E4" w:rsidRDefault="00E320E4" w:rsidP="00E320E4">
      <w:pPr>
        <w:ind w:firstLine="420"/>
      </w:pPr>
      <w:r>
        <w:rPr>
          <w:rFonts w:hint="eastAsia"/>
        </w:rPr>
        <w:t>监督机制：</w:t>
      </w:r>
    </w:p>
    <w:p w:rsidR="00E320E4" w:rsidRDefault="00BD2521" w:rsidP="00E320E4">
      <w:pPr>
        <w:ind w:firstLine="420"/>
      </w:pPr>
      <w:r>
        <w:rPr>
          <w:rFonts w:hint="eastAsia"/>
        </w:rPr>
        <w:t>由副组长对开发过程应用技术进行监督，并提供技术咨询。由</w:t>
      </w:r>
      <w:r w:rsidR="00E320E4">
        <w:rPr>
          <w:rFonts w:hint="eastAsia"/>
        </w:rPr>
        <w:t>组长对整体进度进行把握。</w:t>
      </w:r>
    </w:p>
    <w:p w:rsidR="00E320E4" w:rsidRDefault="00E320E4" w:rsidP="00E320E4">
      <w:pPr>
        <w:ind w:firstLine="420"/>
      </w:pPr>
      <w:r>
        <w:rPr>
          <w:rFonts w:hint="eastAsia"/>
        </w:rPr>
        <w:t>报告格式：</w:t>
      </w:r>
    </w:p>
    <w:p w:rsidR="00E320E4" w:rsidRDefault="00E320E4" w:rsidP="00E320E4">
      <w:pPr>
        <w:ind w:firstLine="420"/>
      </w:pPr>
      <w:r>
        <w:rPr>
          <w:rFonts w:hint="eastAsia"/>
        </w:rPr>
        <w:t>应包括：报告主体，时间段，负责人，报告内容，审核意见</w:t>
      </w:r>
    </w:p>
    <w:p w:rsidR="00E320E4" w:rsidRDefault="00E320E4" w:rsidP="00E320E4">
      <w:pPr>
        <w:ind w:firstLine="420"/>
      </w:pPr>
      <w:r>
        <w:rPr>
          <w:rFonts w:hint="eastAsia"/>
        </w:rPr>
        <w:t>评价和审核机制：</w:t>
      </w:r>
    </w:p>
    <w:p w:rsidR="00E320E4" w:rsidRDefault="00E320E4" w:rsidP="00E320E4">
      <w:pPr>
        <w:ind w:firstLine="420"/>
      </w:pPr>
      <w:r>
        <w:rPr>
          <w:rFonts w:hint="eastAsia"/>
        </w:rPr>
        <w:t>每周例会上小组讨论形成一致意见后即为通过，相关负责人针对改进意见开展下一周工作，小组会议持续评估其成效。每一项目阶段结束之前（里程碑前后），组织一次阶段评审会，评估整个阶段的工作效率和成果质量。尽量与项目例会合并，并邀请老师和助教参加评议。</w:t>
      </w:r>
    </w:p>
    <w:p w:rsidR="00E320E4" w:rsidRDefault="00E320E4" w:rsidP="00E320E4">
      <w:pPr>
        <w:pStyle w:val="1"/>
      </w:pPr>
      <w:bookmarkStart w:id="69" w:name="_Toc495352680"/>
      <w:r>
        <w:rPr>
          <w:rFonts w:hint="eastAsia"/>
        </w:rPr>
        <w:lastRenderedPageBreak/>
        <w:t>过程计划</w:t>
      </w:r>
      <w:bookmarkEnd w:id="69"/>
    </w:p>
    <w:p w:rsidR="00E67FBE" w:rsidRDefault="00E67FBE" w:rsidP="00E67FBE">
      <w:pPr>
        <w:pStyle w:val="2"/>
      </w:pPr>
      <w:bookmarkStart w:id="70" w:name="_Toc495352681"/>
      <w:r>
        <w:rPr>
          <w:rFonts w:hint="eastAsia"/>
        </w:rPr>
        <w:t>相关技能</w:t>
      </w:r>
      <w:r w:rsidR="00E60E35">
        <w:rPr>
          <w:rFonts w:hint="eastAsia"/>
        </w:rPr>
        <w:t>准备</w:t>
      </w:r>
      <w:bookmarkEnd w:id="70"/>
    </w:p>
    <w:p w:rsidR="00E67FBE" w:rsidRPr="00E67FBE" w:rsidRDefault="00E67FBE" w:rsidP="00E67FBE">
      <w:pPr>
        <w:ind w:left="420"/>
      </w:pPr>
      <w:r>
        <w:rPr>
          <w:rFonts w:hint="eastAsia"/>
        </w:rPr>
        <w:t>团队为临时组建，组内成员缺乏项目开发经验以及开发所需的一些基本技能，需要</w:t>
      </w:r>
      <w:r w:rsidR="002A2A79">
        <w:rPr>
          <w:rFonts w:hint="eastAsia"/>
        </w:rPr>
        <w:t>自</w:t>
      </w:r>
      <w:r>
        <w:rPr>
          <w:rFonts w:hint="eastAsia"/>
        </w:rPr>
        <w:t>10</w:t>
      </w:r>
      <w:r>
        <w:rPr>
          <w:rFonts w:hint="eastAsia"/>
        </w:rPr>
        <w:t>月</w:t>
      </w:r>
      <w:r w:rsidR="00E60E35">
        <w:rPr>
          <w:rFonts w:hint="eastAsia"/>
        </w:rPr>
        <w:t>8</w:t>
      </w:r>
      <w:r>
        <w:rPr>
          <w:rFonts w:hint="eastAsia"/>
        </w:rPr>
        <w:t>日起至</w:t>
      </w:r>
      <w:r w:rsidR="002A2A79">
        <w:rPr>
          <w:rFonts w:hint="eastAsia"/>
        </w:rPr>
        <w:t xml:space="preserve"> 10</w:t>
      </w:r>
      <w:r w:rsidR="002A2A79">
        <w:rPr>
          <w:rFonts w:hint="eastAsia"/>
        </w:rPr>
        <w:t>月</w:t>
      </w:r>
      <w:r w:rsidR="002A2A79">
        <w:rPr>
          <w:rFonts w:hint="eastAsia"/>
        </w:rPr>
        <w:t>2</w:t>
      </w:r>
      <w:r w:rsidR="00E60E35">
        <w:rPr>
          <w:rFonts w:hint="eastAsia"/>
        </w:rPr>
        <w:t>2</w:t>
      </w:r>
      <w:r w:rsidR="002A2A79">
        <w:rPr>
          <w:rFonts w:hint="eastAsia"/>
        </w:rPr>
        <w:t>日进行两周的学习，迅速掌握相关技能，并搜集资料，熟悉开发工具。</w:t>
      </w:r>
    </w:p>
    <w:p w:rsidR="00E67FBE" w:rsidRPr="00E67FBE" w:rsidRDefault="00E67FBE" w:rsidP="00E67FBE">
      <w:pPr>
        <w:pStyle w:val="2"/>
      </w:pPr>
      <w:bookmarkStart w:id="71" w:name="_Toc495352682"/>
      <w:r>
        <w:rPr>
          <w:rFonts w:hint="eastAsia"/>
        </w:rPr>
        <w:t>需求分析</w:t>
      </w:r>
      <w:bookmarkEnd w:id="71"/>
    </w:p>
    <w:p w:rsidR="00E320E4" w:rsidRDefault="00E67FBE" w:rsidP="00E67FBE">
      <w:pPr>
        <w:ind w:left="420"/>
        <w:jc w:val="left"/>
        <w:rPr>
          <w:noProof/>
        </w:rPr>
      </w:pPr>
      <w:r>
        <w:rPr>
          <w:rFonts w:hint="eastAsia"/>
          <w:noProof/>
        </w:rPr>
        <w:t>自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月</w:t>
      </w:r>
      <w:r w:rsidR="002A2A79">
        <w:rPr>
          <w:rFonts w:hint="eastAsia"/>
          <w:noProof/>
        </w:rPr>
        <w:t>2</w:t>
      </w:r>
      <w:r w:rsidR="00E60E35">
        <w:rPr>
          <w:rFonts w:hint="eastAsia"/>
          <w:noProof/>
        </w:rPr>
        <w:t>3</w:t>
      </w:r>
      <w:r w:rsidR="002A2A79">
        <w:rPr>
          <w:rFonts w:hint="eastAsia"/>
          <w:noProof/>
        </w:rPr>
        <w:t>日起至</w:t>
      </w:r>
      <w:r>
        <w:rPr>
          <w:rFonts w:hint="eastAsia"/>
          <w:noProof/>
        </w:rPr>
        <w:t>11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日</w:t>
      </w:r>
      <w:r w:rsidR="00E60E35">
        <w:rPr>
          <w:rFonts w:hint="eastAsia"/>
          <w:noProof/>
        </w:rPr>
        <w:t>，由组长与客户进行沟通，并与组员搜集整理相关资料。完成对所搜集信息的分析整理，确定用户需求，以此为根据确立软件功能。</w:t>
      </w:r>
    </w:p>
    <w:p w:rsidR="00E60E35" w:rsidRPr="00E67FBE" w:rsidRDefault="005F3CA7" w:rsidP="00E60E35">
      <w:pPr>
        <w:pStyle w:val="2"/>
      </w:pPr>
      <w:bookmarkStart w:id="72" w:name="_Toc495352683"/>
      <w:r>
        <w:rPr>
          <w:rFonts w:hint="eastAsia"/>
        </w:rPr>
        <w:t>软件设计</w:t>
      </w:r>
      <w:bookmarkEnd w:id="72"/>
    </w:p>
    <w:p w:rsidR="00E60E35" w:rsidRDefault="005F3CA7" w:rsidP="00E67FBE">
      <w:pPr>
        <w:ind w:left="420"/>
        <w:jc w:val="left"/>
        <w:rPr>
          <w:noProof/>
        </w:rPr>
      </w:pPr>
      <w:r>
        <w:rPr>
          <w:rFonts w:hint="eastAsia"/>
          <w:noProof/>
        </w:rPr>
        <w:t>自</w:t>
      </w:r>
      <w:r>
        <w:rPr>
          <w:rFonts w:hint="eastAsia"/>
          <w:noProof/>
        </w:rPr>
        <w:t>11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日起至</w:t>
      </w:r>
      <w:r>
        <w:rPr>
          <w:rFonts w:hint="eastAsia"/>
          <w:noProof/>
        </w:rPr>
        <w:t>12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3</w:t>
      </w:r>
      <w:r w:rsidR="003B523A">
        <w:rPr>
          <w:rFonts w:hint="eastAsia"/>
          <w:noProof/>
        </w:rPr>
        <w:t>日，根据</w:t>
      </w:r>
      <w:r w:rsidR="007403BF">
        <w:rPr>
          <w:rFonts w:hint="eastAsia"/>
          <w:noProof/>
        </w:rPr>
        <w:t>确立的需求与功能要求形成</w:t>
      </w:r>
      <w:r>
        <w:rPr>
          <w:rFonts w:hint="eastAsia"/>
          <w:noProof/>
        </w:rPr>
        <w:t>对软件的分析设计</w:t>
      </w:r>
      <w:r w:rsidR="00267A15">
        <w:rPr>
          <w:rFonts w:hint="eastAsia"/>
          <w:noProof/>
        </w:rPr>
        <w:t>。</w:t>
      </w:r>
      <w:r w:rsidR="00A579A9">
        <w:rPr>
          <w:rFonts w:hint="eastAsia"/>
          <w:noProof/>
        </w:rPr>
        <w:t>对系统完成各模块详细设计，规定命名规范以及完成</w:t>
      </w:r>
      <w:r w:rsidR="00281220">
        <w:rPr>
          <w:rFonts w:hint="eastAsia"/>
          <w:noProof/>
        </w:rPr>
        <w:t>数据库总体结构的设计。</w:t>
      </w:r>
    </w:p>
    <w:p w:rsidR="005F3CA7" w:rsidRDefault="00DA2CD5" w:rsidP="005F3CA7">
      <w:pPr>
        <w:pStyle w:val="2"/>
      </w:pPr>
      <w:bookmarkStart w:id="73" w:name="_Toc495352684"/>
      <w:r>
        <w:rPr>
          <w:rFonts w:hint="eastAsia"/>
        </w:rPr>
        <w:t>软件编码</w:t>
      </w:r>
      <w:bookmarkEnd w:id="73"/>
    </w:p>
    <w:p w:rsidR="00DA2CD5" w:rsidRPr="00DA2CD5" w:rsidRDefault="00DA2CD5" w:rsidP="00DA2CD5">
      <w:pPr>
        <w:ind w:left="420"/>
      </w:pP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日起至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 w:rsidR="009651C4">
        <w:rPr>
          <w:rFonts w:hint="eastAsia"/>
        </w:rPr>
        <w:t>，在完成软件分析设计的情况下进行软件的具体编码工作。</w:t>
      </w:r>
      <w:r w:rsidR="003B523A">
        <w:rPr>
          <w:rFonts w:hint="eastAsia"/>
        </w:rPr>
        <w:t>在开发的同时完成了对每个模块的单独测试</w:t>
      </w:r>
      <w:r w:rsidR="00BD7B91">
        <w:rPr>
          <w:rFonts w:hint="eastAsia"/>
        </w:rPr>
        <w:t>，发现问题及时整改</w:t>
      </w:r>
      <w:r w:rsidR="003B523A">
        <w:rPr>
          <w:rFonts w:hint="eastAsia"/>
        </w:rPr>
        <w:t>。</w:t>
      </w:r>
    </w:p>
    <w:p w:rsidR="00DA2CD5" w:rsidRDefault="00DA2CD5" w:rsidP="00DA2CD5">
      <w:pPr>
        <w:pStyle w:val="2"/>
      </w:pPr>
      <w:bookmarkStart w:id="74" w:name="_Toc495352685"/>
      <w:r>
        <w:rPr>
          <w:rFonts w:hint="eastAsia"/>
        </w:rPr>
        <w:t>集合测试</w:t>
      </w:r>
      <w:bookmarkEnd w:id="74"/>
    </w:p>
    <w:p w:rsidR="00DA2CD5" w:rsidRPr="00DA2CD5" w:rsidRDefault="009651C4" w:rsidP="00DA2CD5">
      <w:pPr>
        <w:ind w:left="420"/>
      </w:pP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日起至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6</w:t>
      </w:r>
      <w:r w:rsidR="00BD7B91">
        <w:rPr>
          <w:rFonts w:hint="eastAsia"/>
        </w:rPr>
        <w:t>日，完成了系统各模块间联调的测试与系统整体功能的测试</w:t>
      </w:r>
      <w:r w:rsidR="00F42FED">
        <w:rPr>
          <w:rFonts w:hint="eastAsia"/>
        </w:rPr>
        <w:t>。</w:t>
      </w:r>
    </w:p>
    <w:p w:rsidR="00DA2CD5" w:rsidRPr="00E67FBE" w:rsidRDefault="00DA2CD5" w:rsidP="00DA2CD5">
      <w:pPr>
        <w:pStyle w:val="2"/>
      </w:pPr>
      <w:bookmarkStart w:id="75" w:name="_Toc495352686"/>
      <w:r>
        <w:rPr>
          <w:rFonts w:hint="eastAsia"/>
        </w:rPr>
        <w:lastRenderedPageBreak/>
        <w:t>项目总结</w:t>
      </w:r>
      <w:bookmarkEnd w:id="75"/>
    </w:p>
    <w:p w:rsidR="00E320E4" w:rsidRDefault="00DA2CD5" w:rsidP="00950F96">
      <w:pPr>
        <w:ind w:left="420"/>
      </w:pPr>
      <w:r>
        <w:rPr>
          <w:rFonts w:hint="eastAsia"/>
        </w:rPr>
        <w:t>项目</w:t>
      </w:r>
      <w:r w:rsidR="00633E5E">
        <w:rPr>
          <w:rFonts w:hint="eastAsia"/>
        </w:rPr>
        <w:t>于</w:t>
      </w:r>
      <w:r w:rsidR="006D1581">
        <w:rPr>
          <w:rFonts w:hint="eastAsia"/>
        </w:rPr>
        <w:t>2018</w:t>
      </w:r>
      <w:r w:rsidR="006D1581">
        <w:rPr>
          <w:rFonts w:hint="eastAsia"/>
        </w:rPr>
        <w:t>年</w:t>
      </w:r>
      <w:r w:rsidR="009651C4">
        <w:rPr>
          <w:rFonts w:hint="eastAsia"/>
        </w:rPr>
        <w:t>1</w:t>
      </w:r>
      <w:r>
        <w:rPr>
          <w:rFonts w:hint="eastAsia"/>
        </w:rPr>
        <w:t>月</w:t>
      </w:r>
      <w:r w:rsidR="00B3544E">
        <w:rPr>
          <w:rFonts w:hint="eastAsia"/>
        </w:rPr>
        <w:t>7</w:t>
      </w:r>
      <w:r>
        <w:rPr>
          <w:rFonts w:hint="eastAsia"/>
        </w:rPr>
        <w:t>日</w:t>
      </w:r>
      <w:r w:rsidR="00B3544E">
        <w:rPr>
          <w:rFonts w:hint="eastAsia"/>
        </w:rPr>
        <w:t>至</w:t>
      </w:r>
      <w:r w:rsidR="00B3544E">
        <w:rPr>
          <w:rFonts w:hint="eastAsia"/>
        </w:rPr>
        <w:t>1</w:t>
      </w:r>
      <w:r w:rsidR="00B3544E">
        <w:rPr>
          <w:rFonts w:hint="eastAsia"/>
        </w:rPr>
        <w:t>月</w:t>
      </w:r>
      <w:r w:rsidR="00B3544E">
        <w:rPr>
          <w:rFonts w:hint="eastAsia"/>
        </w:rPr>
        <w:t>9</w:t>
      </w:r>
      <w:r w:rsidR="00B3544E">
        <w:rPr>
          <w:rFonts w:hint="eastAsia"/>
        </w:rPr>
        <w:t>日。组内成员需要在三日内完成对自己工作的反思，总结</w:t>
      </w:r>
      <w:r w:rsidR="00785C37">
        <w:rPr>
          <w:rFonts w:hint="eastAsia"/>
        </w:rPr>
        <w:t>对未来开发项目中的</w:t>
      </w:r>
      <w:r w:rsidR="00B3544E">
        <w:rPr>
          <w:rFonts w:hint="eastAsia"/>
        </w:rPr>
        <w:t>经验教训</w:t>
      </w:r>
      <w:r w:rsidR="00785C37">
        <w:rPr>
          <w:rFonts w:hint="eastAsia"/>
        </w:rPr>
        <w:t>和人员分工等问题并</w:t>
      </w:r>
      <w:r w:rsidR="00B3544E">
        <w:rPr>
          <w:rFonts w:hint="eastAsia"/>
        </w:rPr>
        <w:t>形成报告，并在</w:t>
      </w:r>
      <w:r w:rsidR="00B3544E">
        <w:rPr>
          <w:rFonts w:hint="eastAsia"/>
        </w:rPr>
        <w:t>1</w:t>
      </w:r>
      <w:r w:rsidR="00B3544E">
        <w:rPr>
          <w:rFonts w:hint="eastAsia"/>
        </w:rPr>
        <w:t>月</w:t>
      </w:r>
      <w:r w:rsidR="00B3544E">
        <w:rPr>
          <w:rFonts w:hint="eastAsia"/>
        </w:rPr>
        <w:t>9</w:t>
      </w:r>
      <w:r w:rsidR="00B3544E">
        <w:rPr>
          <w:rFonts w:hint="eastAsia"/>
        </w:rPr>
        <w:t>日晚组内讨论学习。</w:t>
      </w:r>
    </w:p>
    <w:p w:rsidR="00E320E4" w:rsidRDefault="00E320E4" w:rsidP="00E320E4">
      <w:pPr>
        <w:pStyle w:val="1"/>
      </w:pPr>
      <w:bookmarkStart w:id="76" w:name="_Toc495352687"/>
      <w:r>
        <w:rPr>
          <w:rFonts w:hint="eastAsia"/>
        </w:rPr>
        <w:t>资源计划</w:t>
      </w:r>
      <w:bookmarkEnd w:id="76"/>
    </w:p>
    <w:p w:rsidR="00E320E4" w:rsidRDefault="00E320E4" w:rsidP="00E320E4">
      <w:pPr>
        <w:ind w:firstLine="420"/>
      </w:pPr>
      <w:r>
        <w:rPr>
          <w:rFonts w:hint="eastAsia"/>
        </w:rPr>
        <w:t>人员：小组软件项目开发成员、客户</w:t>
      </w:r>
    </w:p>
    <w:p w:rsidR="00E320E4" w:rsidRDefault="00E320E4" w:rsidP="00E320E4">
      <w:pPr>
        <w:ind w:firstLine="420"/>
      </w:pPr>
      <w:r>
        <w:rPr>
          <w:rFonts w:hint="eastAsia"/>
        </w:rPr>
        <w:t>支持软件：</w:t>
      </w:r>
      <w:r>
        <w:rPr>
          <w:rFonts w:hint="eastAsia"/>
        </w:rPr>
        <w:t>M</w:t>
      </w:r>
      <w:r>
        <w:t>icrosoft Visual Studio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Office</w:t>
      </w:r>
      <w:r>
        <w:rPr>
          <w:rFonts w:hint="eastAsia"/>
        </w:rPr>
        <w:t>、</w:t>
      </w:r>
      <w:r>
        <w:rPr>
          <w:rFonts w:hint="eastAsia"/>
        </w:rPr>
        <w:t>Photoshop</w:t>
      </w:r>
    </w:p>
    <w:p w:rsidR="00E320E4" w:rsidRDefault="00E320E4" w:rsidP="00E320E4">
      <w:pPr>
        <w:ind w:firstLine="420"/>
      </w:pPr>
      <w:r>
        <w:rPr>
          <w:rFonts w:hint="eastAsia"/>
        </w:rPr>
        <w:t>计算机硬件：服务器等</w:t>
      </w:r>
    </w:p>
    <w:p w:rsidR="00E320E4" w:rsidRDefault="00E320E4" w:rsidP="00E320E4">
      <w:pPr>
        <w:ind w:firstLine="420"/>
      </w:pPr>
      <w:r>
        <w:rPr>
          <w:rFonts w:hint="eastAsia"/>
        </w:rPr>
        <w:t>办公室：宿舍，教室，图书馆等</w:t>
      </w:r>
    </w:p>
    <w:p w:rsidR="00E320E4" w:rsidRDefault="00E320E4" w:rsidP="00E320E4">
      <w:pPr>
        <w:ind w:firstLine="420"/>
      </w:pPr>
      <w:r>
        <w:rPr>
          <w:rFonts w:hint="eastAsia"/>
        </w:rPr>
        <w:t>实验设备：个人</w:t>
      </w:r>
      <w:r>
        <w:rPr>
          <w:rFonts w:hint="eastAsia"/>
        </w:rPr>
        <w:t>PC</w:t>
      </w:r>
      <w:r>
        <w:rPr>
          <w:rFonts w:hint="eastAsia"/>
        </w:rPr>
        <w:t>机、笔记本、实验室专用</w:t>
      </w:r>
      <w:r>
        <w:rPr>
          <w:rFonts w:hint="eastAsia"/>
        </w:rPr>
        <w:t>PC</w:t>
      </w:r>
      <w:r>
        <w:rPr>
          <w:rFonts w:hint="eastAsia"/>
        </w:rPr>
        <w:t>机、公用服务器</w:t>
      </w:r>
    </w:p>
    <w:p w:rsidR="00E320E4" w:rsidRDefault="00E320E4" w:rsidP="00E320E4">
      <w:pPr>
        <w:ind w:firstLine="420"/>
      </w:pPr>
      <w:r>
        <w:rPr>
          <w:rFonts w:hint="eastAsia"/>
        </w:rPr>
        <w:t>项目资源维护需求的数目和类型：</w:t>
      </w:r>
      <w:r>
        <w:rPr>
          <w:rFonts w:hint="eastAsia"/>
        </w:rPr>
        <w:t>4</w:t>
      </w:r>
      <w:r>
        <w:rPr>
          <w:rFonts w:hint="eastAsia"/>
        </w:rPr>
        <w:t>台个人电脑</w:t>
      </w:r>
    </w:p>
    <w:p w:rsidR="00E320E4" w:rsidRPr="0041635F" w:rsidRDefault="00E320E4" w:rsidP="00E320E4">
      <w:pPr>
        <w:ind w:firstLine="420"/>
      </w:pPr>
      <w:r>
        <w:rPr>
          <w:rFonts w:hint="eastAsia"/>
        </w:rPr>
        <w:t>资源分配：各自使用各自的机器</w:t>
      </w:r>
    </w:p>
    <w:p w:rsidR="00E320E4" w:rsidRDefault="00E320E4" w:rsidP="00E320E4">
      <w:pPr>
        <w:pStyle w:val="1"/>
      </w:pPr>
      <w:bookmarkStart w:id="77" w:name="_Toc495352688"/>
      <w:r>
        <w:rPr>
          <w:rFonts w:hint="eastAsia"/>
        </w:rPr>
        <w:t>项目估算</w:t>
      </w:r>
      <w:bookmarkEnd w:id="77"/>
    </w:p>
    <w:p w:rsidR="00E320E4" w:rsidRDefault="00E320E4" w:rsidP="00E320E4">
      <w:pPr>
        <w:pStyle w:val="2"/>
      </w:pPr>
      <w:bookmarkStart w:id="78" w:name="_Toc495352689"/>
      <w:r>
        <w:rPr>
          <w:rFonts w:hint="eastAsia"/>
        </w:rPr>
        <w:t>人员预算</w:t>
      </w:r>
      <w:bookmarkEnd w:id="78"/>
    </w:p>
    <w:p w:rsidR="00BD2521" w:rsidRPr="00277528" w:rsidRDefault="00BD2521" w:rsidP="00BD2521"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人员劳务费预测表</w:t>
      </w:r>
    </w:p>
    <w:p w:rsidR="00BD2521" w:rsidRPr="00BD2521" w:rsidRDefault="00BD2521" w:rsidP="00BD2521"/>
    <w:tbl>
      <w:tblPr>
        <w:tblW w:w="0" w:type="auto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A0" w:firstRow="1" w:lastRow="0" w:firstColumn="1" w:lastColumn="0" w:noHBand="0" w:noVBand="1"/>
      </w:tblPr>
      <w:tblGrid>
        <w:gridCol w:w="2762"/>
        <w:gridCol w:w="2764"/>
        <w:gridCol w:w="2776"/>
      </w:tblGrid>
      <w:tr w:rsidR="00E320E4" w:rsidTr="00164B40">
        <w:tc>
          <w:tcPr>
            <w:tcW w:w="2842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参与人员</w:t>
            </w:r>
          </w:p>
        </w:tc>
        <w:tc>
          <w:tcPr>
            <w:tcW w:w="2843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时间</w:t>
            </w:r>
            <w:r w:rsidRPr="003812BB">
              <w:rPr>
                <w:rFonts w:hint="eastAsia"/>
                <w:b/>
                <w:bCs/>
              </w:rPr>
              <w:t>/</w:t>
            </w:r>
            <w:r w:rsidRPr="003812BB">
              <w:rPr>
                <w:rFonts w:hint="eastAsia"/>
                <w:b/>
                <w:bCs/>
              </w:rPr>
              <w:t>周</w:t>
            </w:r>
          </w:p>
        </w:tc>
        <w:tc>
          <w:tcPr>
            <w:tcW w:w="2843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资金预算</w:t>
            </w:r>
            <w:r w:rsidRPr="003812BB">
              <w:rPr>
                <w:rFonts w:hint="eastAsia"/>
                <w:b/>
                <w:bCs/>
              </w:rPr>
              <w:t>/</w:t>
            </w:r>
            <w:r w:rsidRPr="003812BB">
              <w:rPr>
                <w:rFonts w:hint="eastAsia"/>
                <w:b/>
                <w:bCs/>
              </w:rPr>
              <w:t>元</w:t>
            </w:r>
          </w:p>
        </w:tc>
      </w:tr>
      <w:tr w:rsidR="00E320E4" w:rsidTr="00164B40">
        <w:tc>
          <w:tcPr>
            <w:tcW w:w="2842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张梦泽</w:t>
            </w:r>
          </w:p>
        </w:tc>
        <w:tc>
          <w:tcPr>
            <w:tcW w:w="2843" w:type="dxa"/>
            <w:shd w:val="clear" w:color="auto" w:fill="auto"/>
          </w:tcPr>
          <w:p w:rsidR="00E320E4" w:rsidRDefault="00B12078" w:rsidP="00164B40">
            <w:r>
              <w:rPr>
                <w:rFonts w:hint="eastAsia"/>
              </w:rPr>
              <w:t>14</w:t>
            </w:r>
          </w:p>
        </w:tc>
        <w:tc>
          <w:tcPr>
            <w:tcW w:w="2843" w:type="dxa"/>
            <w:shd w:val="clear" w:color="auto" w:fill="auto"/>
          </w:tcPr>
          <w:p w:rsidR="00E320E4" w:rsidRDefault="00D315C4" w:rsidP="00164B40">
            <w:r>
              <w:rPr>
                <w:rFonts w:hint="eastAsia"/>
              </w:rPr>
              <w:t>12000</w:t>
            </w:r>
          </w:p>
        </w:tc>
      </w:tr>
      <w:tr w:rsidR="00E320E4" w:rsidTr="00164B40">
        <w:tc>
          <w:tcPr>
            <w:tcW w:w="2842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王帅</w:t>
            </w:r>
          </w:p>
        </w:tc>
        <w:tc>
          <w:tcPr>
            <w:tcW w:w="2843" w:type="dxa"/>
            <w:shd w:val="clear" w:color="auto" w:fill="auto"/>
          </w:tcPr>
          <w:p w:rsidR="00E320E4" w:rsidRDefault="00B12078" w:rsidP="00164B40">
            <w:r>
              <w:rPr>
                <w:rFonts w:hint="eastAsia"/>
              </w:rPr>
              <w:t>10</w:t>
            </w:r>
          </w:p>
        </w:tc>
        <w:tc>
          <w:tcPr>
            <w:tcW w:w="2843" w:type="dxa"/>
            <w:shd w:val="clear" w:color="auto" w:fill="auto"/>
          </w:tcPr>
          <w:p w:rsidR="00E320E4" w:rsidRDefault="00D315C4" w:rsidP="00164B40">
            <w:r>
              <w:rPr>
                <w:rFonts w:hint="eastAsia"/>
              </w:rPr>
              <w:t>8000</w:t>
            </w:r>
          </w:p>
        </w:tc>
      </w:tr>
      <w:tr w:rsidR="00E320E4" w:rsidTr="00164B40">
        <w:tc>
          <w:tcPr>
            <w:tcW w:w="2842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司世昌</w:t>
            </w:r>
          </w:p>
        </w:tc>
        <w:tc>
          <w:tcPr>
            <w:tcW w:w="2843" w:type="dxa"/>
            <w:shd w:val="clear" w:color="auto" w:fill="auto"/>
          </w:tcPr>
          <w:p w:rsidR="00E320E4" w:rsidRDefault="00B12078" w:rsidP="00164B40">
            <w:r>
              <w:rPr>
                <w:rFonts w:hint="eastAsia"/>
              </w:rPr>
              <w:t>6</w:t>
            </w:r>
          </w:p>
        </w:tc>
        <w:tc>
          <w:tcPr>
            <w:tcW w:w="2843" w:type="dxa"/>
            <w:shd w:val="clear" w:color="auto" w:fill="auto"/>
          </w:tcPr>
          <w:p w:rsidR="00E320E4" w:rsidRDefault="00D315C4" w:rsidP="00164B40">
            <w:r>
              <w:rPr>
                <w:rFonts w:hint="eastAsia"/>
              </w:rPr>
              <w:t>4000</w:t>
            </w:r>
          </w:p>
        </w:tc>
      </w:tr>
      <w:tr w:rsidR="00E320E4" w:rsidTr="00164B40">
        <w:tc>
          <w:tcPr>
            <w:tcW w:w="2842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周丹凤</w:t>
            </w:r>
          </w:p>
        </w:tc>
        <w:tc>
          <w:tcPr>
            <w:tcW w:w="2843" w:type="dxa"/>
            <w:shd w:val="clear" w:color="auto" w:fill="auto"/>
          </w:tcPr>
          <w:p w:rsidR="00E320E4" w:rsidRDefault="00B12078" w:rsidP="00164B40">
            <w:r>
              <w:rPr>
                <w:rFonts w:hint="eastAsia"/>
              </w:rPr>
              <w:t>6</w:t>
            </w:r>
          </w:p>
        </w:tc>
        <w:tc>
          <w:tcPr>
            <w:tcW w:w="2843" w:type="dxa"/>
            <w:shd w:val="clear" w:color="auto" w:fill="auto"/>
          </w:tcPr>
          <w:p w:rsidR="00E320E4" w:rsidRDefault="00D315C4" w:rsidP="00164B40">
            <w:r>
              <w:rPr>
                <w:rFonts w:hint="eastAsia"/>
              </w:rPr>
              <w:t>4000</w:t>
            </w:r>
          </w:p>
        </w:tc>
      </w:tr>
    </w:tbl>
    <w:p w:rsidR="00E320E4" w:rsidRDefault="00E320E4" w:rsidP="00E320E4"/>
    <w:p w:rsidR="00E320E4" w:rsidRDefault="00E320E4" w:rsidP="00E320E4">
      <w:pPr>
        <w:pStyle w:val="2"/>
      </w:pPr>
      <w:bookmarkStart w:id="79" w:name="_Toc495352690"/>
      <w:r>
        <w:rPr>
          <w:rFonts w:hint="eastAsia"/>
        </w:rPr>
        <w:lastRenderedPageBreak/>
        <w:t>资源预算</w:t>
      </w:r>
      <w:bookmarkEnd w:id="79"/>
    </w:p>
    <w:p w:rsidR="00BD2521" w:rsidRDefault="00BD2521" w:rsidP="00BD2521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7.2</w:t>
      </w:r>
      <w:r>
        <w:t xml:space="preserve"> </w:t>
      </w:r>
      <w:r>
        <w:rPr>
          <w:rFonts w:hint="eastAsia"/>
        </w:rPr>
        <w:t>资源预算表</w:t>
      </w:r>
    </w:p>
    <w:p w:rsidR="00BD2521" w:rsidRPr="00BD2521" w:rsidRDefault="00BD2521" w:rsidP="00BD2521"/>
    <w:tbl>
      <w:tblPr>
        <w:tblW w:w="0" w:type="auto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A0" w:firstRow="1" w:lastRow="0" w:firstColumn="1" w:lastColumn="0" w:noHBand="0" w:noVBand="1"/>
      </w:tblPr>
      <w:tblGrid>
        <w:gridCol w:w="2842"/>
        <w:gridCol w:w="2843"/>
      </w:tblGrid>
      <w:tr w:rsidR="00E320E4" w:rsidTr="00164B40">
        <w:trPr>
          <w:jc w:val="center"/>
        </w:trPr>
        <w:tc>
          <w:tcPr>
            <w:tcW w:w="2842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jc w:val="center"/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2843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jc w:val="center"/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耗资</w:t>
            </w:r>
            <w:r w:rsidRPr="003812BB">
              <w:rPr>
                <w:rFonts w:hint="eastAsia"/>
                <w:b/>
                <w:bCs/>
              </w:rPr>
              <w:t>/</w:t>
            </w:r>
            <w:r w:rsidRPr="003812BB">
              <w:rPr>
                <w:rFonts w:hint="eastAsia"/>
                <w:b/>
                <w:bCs/>
              </w:rPr>
              <w:t>元</w:t>
            </w:r>
          </w:p>
        </w:tc>
      </w:tr>
      <w:tr w:rsidR="00E320E4" w:rsidTr="00164B40">
        <w:trPr>
          <w:jc w:val="center"/>
        </w:trPr>
        <w:tc>
          <w:tcPr>
            <w:tcW w:w="2842" w:type="dxa"/>
            <w:shd w:val="clear" w:color="auto" w:fill="auto"/>
          </w:tcPr>
          <w:p w:rsidR="00E320E4" w:rsidRPr="003812BB" w:rsidRDefault="00904A67" w:rsidP="00164B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办公费</w:t>
            </w:r>
          </w:p>
        </w:tc>
        <w:tc>
          <w:tcPr>
            <w:tcW w:w="2843" w:type="dxa"/>
            <w:shd w:val="clear" w:color="auto" w:fill="auto"/>
          </w:tcPr>
          <w:p w:rsidR="00E320E4" w:rsidRDefault="007B6B11" w:rsidP="00164B40">
            <w:pPr>
              <w:jc w:val="center"/>
            </w:pPr>
            <w:r>
              <w:rPr>
                <w:rFonts w:hint="eastAsia"/>
              </w:rPr>
              <w:t>3000</w:t>
            </w:r>
          </w:p>
        </w:tc>
      </w:tr>
      <w:tr w:rsidR="00E320E4" w:rsidTr="00164B40">
        <w:trPr>
          <w:jc w:val="center"/>
        </w:trPr>
        <w:tc>
          <w:tcPr>
            <w:tcW w:w="2842" w:type="dxa"/>
            <w:shd w:val="clear" w:color="auto" w:fill="auto"/>
          </w:tcPr>
          <w:p w:rsidR="00E320E4" w:rsidRPr="003812BB" w:rsidRDefault="00904A67" w:rsidP="00164B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实验设备</w:t>
            </w:r>
          </w:p>
        </w:tc>
        <w:tc>
          <w:tcPr>
            <w:tcW w:w="2843" w:type="dxa"/>
            <w:shd w:val="clear" w:color="auto" w:fill="auto"/>
          </w:tcPr>
          <w:p w:rsidR="00E320E4" w:rsidRDefault="007B6B11" w:rsidP="00164B40">
            <w:pPr>
              <w:jc w:val="center"/>
            </w:pPr>
            <w:r>
              <w:rPr>
                <w:rFonts w:hint="eastAsia"/>
              </w:rPr>
              <w:t>3000</w:t>
            </w:r>
          </w:p>
        </w:tc>
      </w:tr>
      <w:tr w:rsidR="00E320E4" w:rsidTr="00164B40">
        <w:trPr>
          <w:jc w:val="center"/>
        </w:trPr>
        <w:tc>
          <w:tcPr>
            <w:tcW w:w="2842" w:type="dxa"/>
            <w:shd w:val="clear" w:color="auto" w:fill="auto"/>
          </w:tcPr>
          <w:p w:rsidR="00E320E4" w:rsidRPr="003812BB" w:rsidRDefault="00904A67" w:rsidP="00164B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服务器硬件</w:t>
            </w:r>
          </w:p>
        </w:tc>
        <w:tc>
          <w:tcPr>
            <w:tcW w:w="2843" w:type="dxa"/>
            <w:shd w:val="clear" w:color="auto" w:fill="auto"/>
          </w:tcPr>
          <w:p w:rsidR="00E320E4" w:rsidRDefault="007B6B11" w:rsidP="00164B40">
            <w:pPr>
              <w:jc w:val="center"/>
            </w:pPr>
            <w:r>
              <w:rPr>
                <w:rFonts w:hint="eastAsia"/>
              </w:rPr>
              <w:t>10</w:t>
            </w:r>
            <w:r w:rsidR="00D315C4">
              <w:rPr>
                <w:rFonts w:hint="eastAsia"/>
              </w:rPr>
              <w:t>000</w:t>
            </w:r>
          </w:p>
        </w:tc>
      </w:tr>
    </w:tbl>
    <w:p w:rsidR="00CC3B2D" w:rsidRDefault="007B6B11" w:rsidP="00CC3B2D">
      <w:pPr>
        <w:ind w:firstLine="420"/>
      </w:pPr>
      <w:r>
        <w:rPr>
          <w:rFonts w:hint="eastAsia"/>
        </w:rPr>
        <w:t>两项总合计预算</w:t>
      </w:r>
      <w:r>
        <w:rPr>
          <w:rFonts w:hint="eastAsia"/>
        </w:rPr>
        <w:t xml:space="preserve"> 44000</w:t>
      </w:r>
      <w:r>
        <w:t xml:space="preserve"> </w:t>
      </w:r>
      <w:r>
        <w:rPr>
          <w:rFonts w:hint="eastAsia"/>
        </w:rPr>
        <w:t>元</w:t>
      </w:r>
    </w:p>
    <w:p w:rsidR="00E320E4" w:rsidRDefault="00E320E4" w:rsidP="00E320E4">
      <w:pPr>
        <w:pStyle w:val="1"/>
      </w:pPr>
      <w:bookmarkStart w:id="80" w:name="_Toc495352691"/>
      <w:r>
        <w:rPr>
          <w:rFonts w:hint="eastAsia"/>
        </w:rPr>
        <w:t>进度计划</w:t>
      </w:r>
      <w:bookmarkEnd w:id="80"/>
    </w:p>
    <w:p w:rsidR="00BD2521" w:rsidRPr="00BD2521" w:rsidRDefault="00BD2521" w:rsidP="00BD2521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标志性事件表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1417"/>
        <w:gridCol w:w="1560"/>
        <w:gridCol w:w="1077"/>
      </w:tblGrid>
      <w:tr w:rsidR="00482E82" w:rsidTr="004F2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widowControl/>
              <w:spacing w:line="240" w:lineRule="auto"/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规划阶段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标志性事件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责任人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开始时间（周）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工期(周)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技能培训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张梦泽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需求分析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软件需求规格说明书完成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张梦泽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软件设计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软件设计说明书完成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王帅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软件编码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软件测试计划说明书完成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周丹凤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集合测试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项目递交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司世昌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项目总结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总结会议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张梦泽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</w:tbl>
    <w:p w:rsidR="00BD2521" w:rsidRDefault="00BD2521" w:rsidP="00BD2521">
      <w:pPr>
        <w:jc w:val="center"/>
      </w:pPr>
    </w:p>
    <w:p w:rsidR="00E320E4" w:rsidRPr="0063596B" w:rsidDel="000F25B4" w:rsidRDefault="00BD2521" w:rsidP="00BD2521">
      <w:pPr>
        <w:jc w:val="center"/>
      </w:pPr>
      <w:moveFromRangeStart w:id="81" w:author="姚淑珍" w:date="2017-10-19T10:28:00Z" w:name="move496172231"/>
      <w:moveFrom w:id="82" w:author="姚淑珍" w:date="2017-10-19T10:28:00Z">
        <w:r w:rsidDel="000F25B4">
          <w:rPr>
            <w:rFonts w:hint="eastAsia"/>
          </w:rPr>
          <w:t>图</w:t>
        </w:r>
        <w:r w:rsidDel="000F25B4">
          <w:rPr>
            <w:rFonts w:hint="eastAsia"/>
          </w:rPr>
          <w:t>8.1</w:t>
        </w:r>
        <w:r w:rsidDel="000F25B4">
          <w:t xml:space="preserve"> </w:t>
        </w:r>
        <w:r w:rsidDel="000F25B4">
          <w:rPr>
            <w:rFonts w:hint="eastAsia"/>
          </w:rPr>
          <w:t>工期安排甘特图</w:t>
        </w:r>
      </w:moveFrom>
    </w:p>
    <w:moveFromRangeEnd w:id="81"/>
    <w:p w:rsidR="000330ED" w:rsidRDefault="004F2410" w:rsidP="004F2410">
      <w:pPr>
        <w:jc w:val="center"/>
        <w:rPr>
          <w:ins w:id="83" w:author="姚淑珍" w:date="2017-10-19T10:28:00Z"/>
        </w:rPr>
      </w:pPr>
      <w:r>
        <w:rPr>
          <w:noProof/>
        </w:rPr>
        <w:lastRenderedPageBreak/>
        <w:drawing>
          <wp:inline distT="0" distB="0" distL="0" distR="0" wp14:anchorId="0E4026A7" wp14:editId="797831F8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F25B4" w:rsidRPr="0063596B" w:rsidRDefault="000F25B4" w:rsidP="000F25B4">
      <w:pPr>
        <w:jc w:val="center"/>
      </w:pPr>
      <w:moveToRangeStart w:id="84" w:author="姚淑珍" w:date="2017-10-19T10:28:00Z" w:name="move496172231"/>
      <w:moveTo w:id="85" w:author="姚淑珍" w:date="2017-10-19T10:28:00Z">
        <w:r>
          <w:rPr>
            <w:rFonts w:hint="eastAsia"/>
          </w:rPr>
          <w:t>图</w:t>
        </w:r>
        <w:r>
          <w:rPr>
            <w:rFonts w:hint="eastAsia"/>
          </w:rPr>
          <w:t>8.1</w:t>
        </w:r>
        <w:r>
          <w:t xml:space="preserve"> </w:t>
        </w:r>
        <w:r>
          <w:rPr>
            <w:rFonts w:hint="eastAsia"/>
          </w:rPr>
          <w:t>工期安排甘特图</w:t>
        </w:r>
      </w:moveTo>
    </w:p>
    <w:moveToRangeEnd w:id="84"/>
    <w:p w:rsidR="000F25B4" w:rsidRDefault="000F25B4" w:rsidP="004F2410">
      <w:pPr>
        <w:jc w:val="center"/>
        <w:rPr>
          <w:rFonts w:hint="eastAsia"/>
        </w:rPr>
      </w:pPr>
    </w:p>
    <w:sectPr w:rsidR="000F25B4" w:rsidSect="00164B40">
      <w:headerReference w:type="default" r:id="rId12"/>
      <w:footerReference w:type="default" r:id="rId13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521" w:rsidRDefault="00951521" w:rsidP="00E320E4">
      <w:pPr>
        <w:spacing w:line="240" w:lineRule="auto"/>
      </w:pPr>
      <w:r>
        <w:separator/>
      </w:r>
    </w:p>
  </w:endnote>
  <w:endnote w:type="continuationSeparator" w:id="0">
    <w:p w:rsidR="00951521" w:rsidRDefault="00951521" w:rsidP="00E32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4B6" w:rsidRDefault="004B24B6" w:rsidP="00164B4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4B24B6" w:rsidRDefault="004B24B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4B6" w:rsidRDefault="004B24B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4B6" w:rsidRDefault="004B24B6" w:rsidP="00164B4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F1468">
      <w:rPr>
        <w:rStyle w:val="a5"/>
        <w:noProof/>
      </w:rPr>
      <w:t>II</w:t>
    </w:r>
    <w:r>
      <w:rPr>
        <w:rStyle w:val="a5"/>
      </w:rPr>
      <w:fldChar w:fldCharType="end"/>
    </w:r>
  </w:p>
  <w:p w:rsidR="004B24B6" w:rsidRDefault="004B24B6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4B6" w:rsidRDefault="004B24B6" w:rsidP="00164B4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F1468">
      <w:rPr>
        <w:rStyle w:val="a5"/>
        <w:noProof/>
      </w:rPr>
      <w:t>4</w:t>
    </w:r>
    <w:r>
      <w:rPr>
        <w:rStyle w:val="a5"/>
      </w:rPr>
      <w:fldChar w:fldCharType="end"/>
    </w:r>
  </w:p>
  <w:p w:rsidR="004B24B6" w:rsidRDefault="004B24B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521" w:rsidRDefault="00951521" w:rsidP="00E320E4">
      <w:pPr>
        <w:spacing w:line="240" w:lineRule="auto"/>
      </w:pPr>
      <w:r>
        <w:separator/>
      </w:r>
    </w:p>
  </w:footnote>
  <w:footnote w:type="continuationSeparator" w:id="0">
    <w:p w:rsidR="00951521" w:rsidRDefault="00951521" w:rsidP="00E320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4B6" w:rsidRDefault="004B24B6">
    <w:pPr>
      <w:pStyle w:val="a3"/>
    </w:pPr>
    <w:r>
      <w:rPr>
        <w:rFonts w:hint="eastAsia"/>
      </w:rPr>
      <w:t>文档标识：</w:t>
    </w:r>
    <w:r>
      <w:rPr>
        <w:rFonts w:hint="eastAsia"/>
      </w:rPr>
      <w:t>LFD</w:t>
    </w:r>
    <w:r>
      <w:t>-LMS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开发计划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B6CDF"/>
    <w:multiLevelType w:val="hybridMultilevel"/>
    <w:tmpl w:val="602E5102"/>
    <w:lvl w:ilvl="0" w:tplc="264471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5A3A64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3ED47A6B"/>
    <w:multiLevelType w:val="hybridMultilevel"/>
    <w:tmpl w:val="25E291FE"/>
    <w:lvl w:ilvl="0" w:tplc="F1A051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5F337A"/>
    <w:multiLevelType w:val="multilevel"/>
    <w:tmpl w:val="7706AF5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姚淑珍">
    <w15:presenceInfo w15:providerId="None" w15:userId="姚淑珍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F6"/>
    <w:rsid w:val="00023AAF"/>
    <w:rsid w:val="000330ED"/>
    <w:rsid w:val="00055947"/>
    <w:rsid w:val="00075136"/>
    <w:rsid w:val="000A002A"/>
    <w:rsid w:val="000F25B4"/>
    <w:rsid w:val="000F25F2"/>
    <w:rsid w:val="001009D7"/>
    <w:rsid w:val="0012138F"/>
    <w:rsid w:val="0015319F"/>
    <w:rsid w:val="00164B40"/>
    <w:rsid w:val="001F1468"/>
    <w:rsid w:val="00254FCE"/>
    <w:rsid w:val="002571AC"/>
    <w:rsid w:val="00267A15"/>
    <w:rsid w:val="00281220"/>
    <w:rsid w:val="002A2A79"/>
    <w:rsid w:val="002F4E17"/>
    <w:rsid w:val="003170B5"/>
    <w:rsid w:val="003B4F39"/>
    <w:rsid w:val="003B523A"/>
    <w:rsid w:val="003D7821"/>
    <w:rsid w:val="00412967"/>
    <w:rsid w:val="00482E82"/>
    <w:rsid w:val="004A4F2C"/>
    <w:rsid w:val="004B24B6"/>
    <w:rsid w:val="004C2301"/>
    <w:rsid w:val="004F2410"/>
    <w:rsid w:val="005F3CA7"/>
    <w:rsid w:val="0062273F"/>
    <w:rsid w:val="00633E5E"/>
    <w:rsid w:val="00671DFC"/>
    <w:rsid w:val="006D1581"/>
    <w:rsid w:val="007028AA"/>
    <w:rsid w:val="007403BF"/>
    <w:rsid w:val="00767D28"/>
    <w:rsid w:val="0077277F"/>
    <w:rsid w:val="00785C37"/>
    <w:rsid w:val="00794BDD"/>
    <w:rsid w:val="007B6B11"/>
    <w:rsid w:val="008A238B"/>
    <w:rsid w:val="008B058B"/>
    <w:rsid w:val="00904A67"/>
    <w:rsid w:val="00920A81"/>
    <w:rsid w:val="00950F96"/>
    <w:rsid w:val="00951521"/>
    <w:rsid w:val="009651C4"/>
    <w:rsid w:val="00A579A9"/>
    <w:rsid w:val="00AA0449"/>
    <w:rsid w:val="00B12078"/>
    <w:rsid w:val="00B30746"/>
    <w:rsid w:val="00B340B5"/>
    <w:rsid w:val="00B3544E"/>
    <w:rsid w:val="00BD2521"/>
    <w:rsid w:val="00BD7B91"/>
    <w:rsid w:val="00C666E8"/>
    <w:rsid w:val="00C70C54"/>
    <w:rsid w:val="00CC1DD4"/>
    <w:rsid w:val="00CC3B2D"/>
    <w:rsid w:val="00CE378D"/>
    <w:rsid w:val="00D315C4"/>
    <w:rsid w:val="00D35EF6"/>
    <w:rsid w:val="00D562DC"/>
    <w:rsid w:val="00D62778"/>
    <w:rsid w:val="00D93592"/>
    <w:rsid w:val="00DA2CD5"/>
    <w:rsid w:val="00DC0CFA"/>
    <w:rsid w:val="00DF5A52"/>
    <w:rsid w:val="00E12000"/>
    <w:rsid w:val="00E320E4"/>
    <w:rsid w:val="00E60E35"/>
    <w:rsid w:val="00E67FBE"/>
    <w:rsid w:val="00F42FED"/>
    <w:rsid w:val="00F51020"/>
    <w:rsid w:val="00F66EFE"/>
    <w:rsid w:val="00F83767"/>
    <w:rsid w:val="00F8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886580-022E-4CD7-BA6D-818C205A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0E4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E320E4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E320E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Char"/>
    <w:qFormat/>
    <w:rsid w:val="00E320E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link w:val="4Char"/>
    <w:qFormat/>
    <w:rsid w:val="00E320E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E320E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E320E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Char"/>
    <w:qFormat/>
    <w:rsid w:val="00E320E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qFormat/>
    <w:rsid w:val="00E320E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qFormat/>
    <w:rsid w:val="00E320E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32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20E4"/>
    <w:rPr>
      <w:sz w:val="18"/>
      <w:szCs w:val="18"/>
    </w:rPr>
  </w:style>
  <w:style w:type="paragraph" w:styleId="a4">
    <w:name w:val="footer"/>
    <w:basedOn w:val="a"/>
    <w:link w:val="Char0"/>
    <w:unhideWhenUsed/>
    <w:rsid w:val="00E32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20E4"/>
    <w:rPr>
      <w:sz w:val="18"/>
      <w:szCs w:val="18"/>
    </w:rPr>
  </w:style>
  <w:style w:type="character" w:customStyle="1" w:styleId="1Char">
    <w:name w:val="标题 1 Char"/>
    <w:basedOn w:val="a0"/>
    <w:link w:val="1"/>
    <w:rsid w:val="00E320E4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E320E4"/>
    <w:rPr>
      <w:rFonts w:ascii="Arial" w:eastAsia="黑体" w:hAnsi="Arial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rsid w:val="00E320E4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4Char">
    <w:name w:val="标题 4 Char"/>
    <w:basedOn w:val="a0"/>
    <w:link w:val="4"/>
    <w:rsid w:val="00E320E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E320E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E320E4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E320E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E320E4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E320E4"/>
    <w:rPr>
      <w:rFonts w:ascii="Arial" w:eastAsia="黑体" w:hAnsi="Arial" w:cs="Times New Roman"/>
      <w:sz w:val="24"/>
      <w:szCs w:val="21"/>
    </w:rPr>
  </w:style>
  <w:style w:type="character" w:styleId="a5">
    <w:name w:val="page number"/>
    <w:basedOn w:val="a0"/>
    <w:rsid w:val="00E320E4"/>
  </w:style>
  <w:style w:type="paragraph" w:styleId="10">
    <w:name w:val="toc 1"/>
    <w:basedOn w:val="a"/>
    <w:next w:val="a"/>
    <w:autoRedefine/>
    <w:uiPriority w:val="39"/>
    <w:rsid w:val="00E320E4"/>
    <w:pPr>
      <w:tabs>
        <w:tab w:val="left" w:pos="360"/>
        <w:tab w:val="left" w:pos="720"/>
        <w:tab w:val="right" w:leader="dot" w:pos="8320"/>
      </w:tabs>
    </w:pPr>
  </w:style>
  <w:style w:type="character" w:styleId="a6">
    <w:name w:val="Hyperlink"/>
    <w:uiPriority w:val="99"/>
    <w:rsid w:val="00E320E4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E320E4"/>
    <w:pPr>
      <w:tabs>
        <w:tab w:val="left" w:pos="924"/>
        <w:tab w:val="right" w:leader="dot" w:pos="8320"/>
      </w:tabs>
      <w:ind w:leftChars="200" w:left="420"/>
    </w:pPr>
  </w:style>
  <w:style w:type="paragraph" w:styleId="30">
    <w:name w:val="toc 3"/>
    <w:basedOn w:val="a"/>
    <w:next w:val="a"/>
    <w:autoRedefine/>
    <w:uiPriority w:val="39"/>
    <w:rsid w:val="00E320E4"/>
    <w:pPr>
      <w:ind w:leftChars="400" w:left="840"/>
    </w:pPr>
  </w:style>
  <w:style w:type="table" w:styleId="a7">
    <w:name w:val="Table Grid"/>
    <w:basedOn w:val="a1"/>
    <w:uiPriority w:val="39"/>
    <w:rsid w:val="00482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482E82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Balloon Text"/>
    <w:basedOn w:val="a"/>
    <w:link w:val="Char1"/>
    <w:uiPriority w:val="99"/>
    <w:semiHidden/>
    <w:unhideWhenUsed/>
    <w:rsid w:val="00F5102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5102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6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rial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各阶段工期安排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开始时间（周）</c:v>
                </c:pt>
              </c:strCache>
            </c:strRef>
          </c:tx>
          <c:spPr>
            <a:noFill/>
            <a:ln w="9525" cap="flat" cmpd="sng" algn="ctr">
              <a:noFill/>
              <a:round/>
            </a:ln>
            <a:effectLst/>
          </c:spPr>
          <c:invertIfNegative val="0"/>
          <c:dLbls>
            <c:delete val="1"/>
          </c:dLbls>
          <c:cat>
            <c:strRef>
              <c:f>Sheet1!$A$2:$A$7</c:f>
              <c:strCache>
                <c:ptCount val="6"/>
                <c:pt idx="0">
                  <c:v>技能培训</c:v>
                </c:pt>
                <c:pt idx="1">
                  <c:v>需求分析</c:v>
                </c:pt>
                <c:pt idx="2">
                  <c:v>软件设计</c:v>
                </c:pt>
                <c:pt idx="3">
                  <c:v>软件编码</c:v>
                </c:pt>
                <c:pt idx="4">
                  <c:v>集合测试</c:v>
                </c:pt>
                <c:pt idx="5">
                  <c:v>项目总结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17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007-44B5-AD9A-AF04A694FB55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工期(周)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  <a:scene3d>
              <a:camera prst="orthographicFront"/>
              <a:lightRig rig="balanced" dir="t"/>
            </a:scene3d>
            <a:sp3d prstMaterial="matte">
              <a:bevelB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技能培训</c:v>
                </c:pt>
                <c:pt idx="1">
                  <c:v>需求分析</c:v>
                </c:pt>
                <c:pt idx="2">
                  <c:v>软件设计</c:v>
                </c:pt>
                <c:pt idx="3">
                  <c:v>软件编码</c:v>
                </c:pt>
                <c:pt idx="4">
                  <c:v>集合测试</c:v>
                </c:pt>
                <c:pt idx="5">
                  <c:v>项目总结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007-44B5-AD9A-AF04A694FB5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412418304"/>
        <c:axId val="600065936"/>
      </c:barChart>
      <c:catAx>
        <c:axId val="4124183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0065936"/>
        <c:crosses val="autoZero"/>
        <c:auto val="1"/>
        <c:lblAlgn val="ctr"/>
        <c:lblOffset val="100"/>
        <c:noMultiLvlLbl val="0"/>
      </c:catAx>
      <c:valAx>
        <c:axId val="600065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2418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0531A-B6D1-4723-859F-89E91C929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Terial</dc:creator>
  <cp:keywords/>
  <dc:description/>
  <cp:lastModifiedBy>姚淑珍</cp:lastModifiedBy>
  <cp:revision>2</cp:revision>
  <cp:lastPrinted>2017-10-08T13:45:00Z</cp:lastPrinted>
  <dcterms:created xsi:type="dcterms:W3CDTF">2017-10-19T02:32:00Z</dcterms:created>
  <dcterms:modified xsi:type="dcterms:W3CDTF">2017-10-19T02:32:00Z</dcterms:modified>
</cp:coreProperties>
</file>