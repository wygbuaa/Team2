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2EC" w:rsidRDefault="009432EC" w:rsidP="009432EC">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704EED">
        <w:rPr>
          <w:sz w:val="72"/>
        </w:rPr>
        <w:fldChar w:fldCharType="begin"/>
      </w:r>
      <w:r w:rsidR="00704EED">
        <w:rPr>
          <w:sz w:val="72"/>
        </w:rPr>
        <w:instrText xml:space="preserve"> INCLUDEPICTURE  "http://www.buaa.edu.cn/images/buaa_1.gif" \* MERGEFORMATINET </w:instrText>
      </w:r>
      <w:r w:rsidR="00704EED">
        <w:rPr>
          <w:sz w:val="72"/>
        </w:rPr>
        <w:fldChar w:fldCharType="separate"/>
      </w:r>
      <w:r w:rsidR="00DB5554">
        <w:rPr>
          <w:sz w:val="72"/>
        </w:rPr>
        <w:fldChar w:fldCharType="begin"/>
      </w:r>
      <w:r w:rsidR="00DB5554">
        <w:rPr>
          <w:sz w:val="72"/>
        </w:rPr>
        <w:instrText xml:space="preserve"> INCLUDEPICTURE  "http://www.buaa.edu.cn/images/buaa_1.gif" \* MERGEFORMATINET </w:instrText>
      </w:r>
      <w:r w:rsidR="00DB5554">
        <w:rPr>
          <w:sz w:val="72"/>
        </w:rPr>
        <w:fldChar w:fldCharType="separate"/>
      </w:r>
      <w:r w:rsidR="00C04045">
        <w:rPr>
          <w:sz w:val="72"/>
        </w:rPr>
        <w:fldChar w:fldCharType="begin"/>
      </w:r>
      <w:r w:rsidR="00C04045">
        <w:rPr>
          <w:sz w:val="72"/>
        </w:rPr>
        <w:instrText xml:space="preserve"> INCLUDEPICTURE  "http://www.buaa.edu.cn/images/buaa_1.gif" \* MERGEFORMATINET </w:instrText>
      </w:r>
      <w:r w:rsidR="00C04045">
        <w:rPr>
          <w:sz w:val="72"/>
        </w:rPr>
        <w:fldChar w:fldCharType="separate"/>
      </w:r>
      <w:r w:rsidR="004944F4">
        <w:rPr>
          <w:sz w:val="72"/>
        </w:rPr>
        <w:fldChar w:fldCharType="begin"/>
      </w:r>
      <w:r w:rsidR="004944F4">
        <w:rPr>
          <w:sz w:val="72"/>
        </w:rPr>
        <w:instrText xml:space="preserve"> INCLUDEPICTURE  "http://www.buaa.edu.cn/images/buaa_1.gif" \* MERGEFORMATINET </w:instrText>
      </w:r>
      <w:r w:rsidR="004944F4">
        <w:rPr>
          <w:sz w:val="72"/>
        </w:rPr>
        <w:fldChar w:fldCharType="separate"/>
      </w:r>
      <w:r w:rsidR="00093D7F">
        <w:rPr>
          <w:sz w:val="72"/>
        </w:rPr>
        <w:fldChar w:fldCharType="begin"/>
      </w:r>
      <w:r w:rsidR="00093D7F">
        <w:rPr>
          <w:sz w:val="72"/>
        </w:rPr>
        <w:instrText xml:space="preserve"> </w:instrText>
      </w:r>
      <w:r w:rsidR="00093D7F">
        <w:rPr>
          <w:sz w:val="72"/>
        </w:rPr>
        <w:instrText>INCLUDEPICTURE  "h</w:instrText>
      </w:r>
      <w:r w:rsidR="00093D7F">
        <w:rPr>
          <w:sz w:val="72"/>
        </w:rPr>
        <w:instrText>ttp://www.buaa.edu.cn/images/buaa_1.gif" \* MERGEFORMATINET</w:instrText>
      </w:r>
      <w:r w:rsidR="00093D7F">
        <w:rPr>
          <w:sz w:val="72"/>
        </w:rPr>
        <w:instrText xml:space="preserve"> </w:instrText>
      </w:r>
      <w:r w:rsidR="00093D7F">
        <w:rPr>
          <w:sz w:val="72"/>
        </w:rPr>
        <w:fldChar w:fldCharType="separate"/>
      </w:r>
      <w:r w:rsidR="00093D7F">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7" r:href="rId8"/>
          </v:shape>
        </w:pict>
      </w:r>
      <w:r w:rsidR="00093D7F">
        <w:rPr>
          <w:sz w:val="72"/>
        </w:rPr>
        <w:fldChar w:fldCharType="end"/>
      </w:r>
      <w:r w:rsidR="004944F4">
        <w:rPr>
          <w:sz w:val="72"/>
        </w:rPr>
        <w:fldChar w:fldCharType="end"/>
      </w:r>
      <w:r w:rsidR="00C04045">
        <w:rPr>
          <w:sz w:val="72"/>
        </w:rPr>
        <w:fldChar w:fldCharType="end"/>
      </w:r>
      <w:r w:rsidR="00DB5554">
        <w:rPr>
          <w:sz w:val="72"/>
        </w:rPr>
        <w:fldChar w:fldCharType="end"/>
      </w:r>
      <w:r w:rsidR="00704EED">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DD1CFF5" id="矩形 30"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316517B" id="矩形 29"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" fillcolor="#06c" stroked="f"/>
            </w:pict>
          </mc:Fallback>
        </mc:AlternateContent>
      </w:r>
    </w:p>
    <w:p w:rsidR="009432EC" w:rsidRDefault="009432EC" w:rsidP="009432EC">
      <w:pPr>
        <w:jc w:val="center"/>
        <w:rPr>
          <w:rFonts w:eastAsia="黑体"/>
          <w:sz w:val="32"/>
        </w:rPr>
      </w:pPr>
    </w:p>
    <w:p w:rsidR="009432EC" w:rsidRPr="00972D83" w:rsidRDefault="009432EC" w:rsidP="009432EC">
      <w:pPr>
        <w:jc w:val="center"/>
        <w:rPr>
          <w:rFonts w:eastAsia="黑体"/>
          <w:b/>
          <w:sz w:val="52"/>
          <w:szCs w:val="52"/>
        </w:rPr>
      </w:pPr>
      <w:r w:rsidRPr="00972D83">
        <w:rPr>
          <w:rFonts w:eastAsia="黑体" w:hint="eastAsia"/>
          <w:b/>
          <w:sz w:val="52"/>
          <w:szCs w:val="52"/>
        </w:rPr>
        <w:t>&lt;&lt;</w:t>
      </w:r>
      <w:r>
        <w:rPr>
          <w:rFonts w:eastAsia="黑体" w:hint="eastAsia"/>
          <w:b/>
          <w:sz w:val="52"/>
          <w:szCs w:val="52"/>
        </w:rPr>
        <w:t>LM</w:t>
      </w:r>
      <w:r>
        <w:rPr>
          <w:rFonts w:eastAsia="黑体"/>
          <w:b/>
          <w:sz w:val="52"/>
          <w:szCs w:val="52"/>
        </w:rPr>
        <w:t>S</w:t>
      </w:r>
      <w:r>
        <w:rPr>
          <w:rFonts w:eastAsia="黑体" w:hint="eastAsia"/>
          <w:b/>
          <w:sz w:val="52"/>
          <w:szCs w:val="52"/>
        </w:rPr>
        <w:t>图书馆管理系统</w:t>
      </w:r>
      <w:r w:rsidRPr="00972D83">
        <w:rPr>
          <w:rFonts w:eastAsia="黑体" w:hint="eastAsia"/>
          <w:b/>
          <w:sz w:val="52"/>
          <w:szCs w:val="52"/>
        </w:rPr>
        <w:t>&gt;&gt;</w:t>
      </w:r>
    </w:p>
    <w:p w:rsidR="009432EC" w:rsidRPr="00972D83" w:rsidRDefault="009432EC" w:rsidP="009432EC">
      <w:pPr>
        <w:jc w:val="center"/>
        <w:rPr>
          <w:rFonts w:eastAsia="黑体"/>
          <w:b/>
          <w:sz w:val="32"/>
        </w:rPr>
      </w:pPr>
      <w:r w:rsidRPr="00972D83">
        <w:rPr>
          <w:rFonts w:eastAsia="黑体" w:hint="eastAsia"/>
          <w:b/>
          <w:sz w:val="48"/>
          <w:szCs w:val="48"/>
        </w:rPr>
        <w:t>需求规格说明书</w:t>
      </w:r>
    </w:p>
    <w:p w:rsidR="009432EC" w:rsidRDefault="009432EC" w:rsidP="009432EC">
      <w:pPr>
        <w:jc w:val="center"/>
        <w:rPr>
          <w:rFonts w:eastAsia="黑体"/>
          <w:sz w:val="32"/>
        </w:rPr>
      </w:pPr>
    </w:p>
    <w:p w:rsidR="009432EC" w:rsidRDefault="009432EC" w:rsidP="009432EC">
      <w:pPr>
        <w:jc w:val="center"/>
        <w:rPr>
          <w:rFonts w:eastAsia="黑体"/>
          <w:sz w:val="32"/>
        </w:rPr>
      </w:pPr>
      <w:r>
        <w:rPr>
          <w:noProof/>
        </w:rPr>
        <w:drawing>
          <wp:inline distT="0" distB="0" distL="0" distR="0">
            <wp:extent cx="4762500" cy="4343400"/>
            <wp:effectExtent l="0" t="0" r="0" b="0"/>
            <wp:docPr id="5" name="图片 5"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9432EC" w:rsidRDefault="009432EC" w:rsidP="009432EC">
      <w:pPr>
        <w:spacing w:line="240" w:lineRule="auto"/>
        <w:jc w:val="center"/>
        <w:rPr>
          <w:rFonts w:eastAsia="黑体"/>
          <w:sz w:val="28"/>
          <w:szCs w:val="28"/>
        </w:rPr>
      </w:pPr>
    </w:p>
    <w:p w:rsidR="009432EC" w:rsidRDefault="009432EC" w:rsidP="009432EC">
      <w:pPr>
        <w:spacing w:line="240" w:lineRule="auto"/>
        <w:jc w:val="center"/>
        <w:rPr>
          <w:rFonts w:eastAsia="黑体"/>
          <w:sz w:val="28"/>
          <w:szCs w:val="28"/>
        </w:rPr>
      </w:pPr>
    </w:p>
    <w:p w:rsidR="009432EC" w:rsidRDefault="009432EC" w:rsidP="009432EC">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28" name="矩形 28"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83BD82" id="矩形 28"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" stroked="f">
                <v:fill r:id="rId11" o:title="深色横线" recolor="t" type="tile"/>
              </v:rect>
            </w:pict>
          </mc:Fallback>
        </mc:AlternateContent>
      </w:r>
    </w:p>
    <w:p w:rsidR="009432EC" w:rsidRDefault="009432EC" w:rsidP="009432EC">
      <w:pPr>
        <w:jc w:val="center"/>
        <w:rPr>
          <w:rFonts w:eastAsia="黑体"/>
          <w:sz w:val="30"/>
          <w:szCs w:val="30"/>
        </w:rPr>
      </w:pPr>
      <w:r w:rsidRPr="002211C1">
        <w:rPr>
          <w:rFonts w:eastAsia="黑体" w:hint="eastAsia"/>
          <w:sz w:val="30"/>
          <w:szCs w:val="30"/>
        </w:rPr>
        <w:t>北京航空航天大学</w:t>
      </w:r>
    </w:p>
    <w:p w:rsidR="009432EC" w:rsidRDefault="009432EC" w:rsidP="009432EC">
      <w:pPr>
        <w:jc w:val="center"/>
      </w:pPr>
      <w:r>
        <w:rPr>
          <w:rFonts w:eastAsia="黑体" w:hint="eastAsia"/>
          <w:sz w:val="30"/>
          <w:szCs w:val="30"/>
        </w:rPr>
        <w:t>2017-11</w:t>
      </w:r>
    </w:p>
    <w:p w:rsidR="009432EC" w:rsidRDefault="009432EC" w:rsidP="009432EC">
      <w:pPr>
        <w:sectPr w:rsidR="009432EC">
          <w:footerReference w:type="even" r:id="rId12"/>
          <w:pgSz w:w="11906" w:h="16838"/>
          <w:pgMar w:top="1440" w:right="1800" w:bottom="1440" w:left="1800" w:header="851" w:footer="992" w:gutter="0"/>
          <w:cols w:space="425"/>
          <w:docGrid w:type="lines" w:linePitch="312"/>
        </w:sectPr>
      </w:pPr>
    </w:p>
    <w:p w:rsidR="009432EC" w:rsidRDefault="009432EC" w:rsidP="009432EC">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9432EC" w:rsidRPr="00061F07" w:rsidTr="00B6598C">
        <w:trPr>
          <w:jc w:val="center"/>
        </w:trPr>
        <w:tc>
          <w:tcPr>
            <w:tcW w:w="794" w:type="dxa"/>
          </w:tcPr>
          <w:p w:rsidR="009432EC" w:rsidRPr="00061F07" w:rsidRDefault="009432EC" w:rsidP="00B6598C">
            <w:pPr>
              <w:jc w:val="center"/>
              <w:rPr>
                <w:rFonts w:eastAsia="楷体_GB2312"/>
                <w:szCs w:val="21"/>
              </w:rPr>
            </w:pPr>
            <w:r w:rsidRPr="00061F07">
              <w:rPr>
                <w:rFonts w:eastAsia="楷体_GB2312" w:hint="eastAsia"/>
                <w:szCs w:val="21"/>
              </w:rPr>
              <w:t>版本</w:t>
            </w:r>
          </w:p>
        </w:tc>
        <w:tc>
          <w:tcPr>
            <w:tcW w:w="1260" w:type="dxa"/>
          </w:tcPr>
          <w:p w:rsidR="009432EC" w:rsidRPr="00061F07" w:rsidRDefault="009432EC" w:rsidP="00B6598C">
            <w:pPr>
              <w:jc w:val="center"/>
              <w:rPr>
                <w:rFonts w:eastAsia="楷体_GB2312"/>
                <w:szCs w:val="21"/>
              </w:rPr>
            </w:pPr>
            <w:r w:rsidRPr="00061F07">
              <w:rPr>
                <w:rFonts w:eastAsia="楷体_GB2312" w:hint="eastAsia"/>
                <w:szCs w:val="21"/>
              </w:rPr>
              <w:t>提交日期</w:t>
            </w:r>
          </w:p>
        </w:tc>
        <w:tc>
          <w:tcPr>
            <w:tcW w:w="2160" w:type="dxa"/>
          </w:tcPr>
          <w:p w:rsidR="009432EC" w:rsidRPr="00061F07" w:rsidRDefault="009432EC" w:rsidP="00B6598C">
            <w:pPr>
              <w:jc w:val="center"/>
              <w:rPr>
                <w:rFonts w:eastAsia="楷体_GB2312"/>
                <w:szCs w:val="21"/>
              </w:rPr>
            </w:pPr>
            <w:r w:rsidRPr="00061F07">
              <w:rPr>
                <w:rFonts w:eastAsia="楷体_GB2312" w:hint="eastAsia"/>
                <w:szCs w:val="21"/>
              </w:rPr>
              <w:t>主要编制人</w:t>
            </w:r>
          </w:p>
        </w:tc>
        <w:tc>
          <w:tcPr>
            <w:tcW w:w="1095" w:type="dxa"/>
          </w:tcPr>
          <w:p w:rsidR="009432EC" w:rsidRPr="00061F07" w:rsidRDefault="009432EC" w:rsidP="00B6598C">
            <w:pPr>
              <w:jc w:val="center"/>
              <w:rPr>
                <w:rFonts w:eastAsia="楷体_GB2312"/>
                <w:szCs w:val="21"/>
              </w:rPr>
            </w:pPr>
            <w:r w:rsidRPr="00061F07">
              <w:rPr>
                <w:rFonts w:eastAsia="楷体_GB2312" w:hint="eastAsia"/>
                <w:szCs w:val="21"/>
              </w:rPr>
              <w:t>审核人</w:t>
            </w:r>
          </w:p>
        </w:tc>
        <w:tc>
          <w:tcPr>
            <w:tcW w:w="3045" w:type="dxa"/>
          </w:tcPr>
          <w:p w:rsidR="009432EC" w:rsidRPr="00061F07" w:rsidRDefault="009432EC" w:rsidP="00B6598C">
            <w:pPr>
              <w:jc w:val="center"/>
              <w:rPr>
                <w:rFonts w:eastAsia="楷体_GB2312"/>
                <w:szCs w:val="21"/>
              </w:rPr>
            </w:pPr>
            <w:r w:rsidRPr="00061F07">
              <w:rPr>
                <w:rFonts w:eastAsia="楷体_GB2312" w:hint="eastAsia"/>
                <w:szCs w:val="21"/>
              </w:rPr>
              <w:t>版本说明</w:t>
            </w:r>
          </w:p>
        </w:tc>
      </w:tr>
      <w:tr w:rsidR="009432EC" w:rsidTr="00B6598C">
        <w:trPr>
          <w:jc w:val="center"/>
        </w:trPr>
        <w:tc>
          <w:tcPr>
            <w:tcW w:w="794" w:type="dxa"/>
          </w:tcPr>
          <w:p w:rsidR="009432EC" w:rsidRDefault="009432EC" w:rsidP="00B6598C">
            <w:r>
              <w:rPr>
                <w:rFonts w:hint="eastAsia"/>
              </w:rPr>
              <w:t>1.00</w:t>
            </w:r>
          </w:p>
        </w:tc>
        <w:tc>
          <w:tcPr>
            <w:tcW w:w="1260" w:type="dxa"/>
          </w:tcPr>
          <w:p w:rsidR="009432EC" w:rsidRDefault="009432EC" w:rsidP="00B6598C">
            <w:r>
              <w:rPr>
                <w:rFonts w:hint="eastAsia"/>
              </w:rPr>
              <w:t>2017.11.5</w:t>
            </w:r>
          </w:p>
        </w:tc>
        <w:tc>
          <w:tcPr>
            <w:tcW w:w="2160" w:type="dxa"/>
          </w:tcPr>
          <w:p w:rsidR="009432EC" w:rsidRDefault="009432EC" w:rsidP="00B6598C">
            <w:r>
              <w:rPr>
                <w:rFonts w:hint="eastAsia"/>
              </w:rPr>
              <w:t>张梦泽、周丹凤、王帅、司世昌</w:t>
            </w:r>
          </w:p>
        </w:tc>
        <w:tc>
          <w:tcPr>
            <w:tcW w:w="1095" w:type="dxa"/>
          </w:tcPr>
          <w:p w:rsidR="009432EC" w:rsidRDefault="00C855C0" w:rsidP="00B6598C">
            <w:r>
              <w:rPr>
                <w:rFonts w:hint="eastAsia"/>
              </w:rPr>
              <w:t>司世昌</w:t>
            </w:r>
            <w:r w:rsidR="002B5177">
              <w:rPr>
                <w:rFonts w:hint="eastAsia"/>
              </w:rPr>
              <w:t>、王帅</w:t>
            </w:r>
          </w:p>
        </w:tc>
        <w:tc>
          <w:tcPr>
            <w:tcW w:w="3045" w:type="dxa"/>
          </w:tcPr>
          <w:p w:rsidR="009432EC" w:rsidRDefault="009432EC" w:rsidP="00B6598C"/>
        </w:tc>
      </w:tr>
      <w:tr w:rsidR="009432EC" w:rsidTr="00B6598C">
        <w:trPr>
          <w:jc w:val="center"/>
        </w:trPr>
        <w:tc>
          <w:tcPr>
            <w:tcW w:w="794" w:type="dxa"/>
          </w:tcPr>
          <w:p w:rsidR="009432EC" w:rsidRDefault="009432EC" w:rsidP="00B6598C"/>
        </w:tc>
        <w:tc>
          <w:tcPr>
            <w:tcW w:w="1260" w:type="dxa"/>
          </w:tcPr>
          <w:p w:rsidR="009432EC" w:rsidRDefault="009432EC" w:rsidP="00B6598C"/>
        </w:tc>
        <w:tc>
          <w:tcPr>
            <w:tcW w:w="2160" w:type="dxa"/>
          </w:tcPr>
          <w:p w:rsidR="009432EC" w:rsidRDefault="009432EC" w:rsidP="00B6598C"/>
        </w:tc>
        <w:tc>
          <w:tcPr>
            <w:tcW w:w="1095" w:type="dxa"/>
          </w:tcPr>
          <w:p w:rsidR="009432EC" w:rsidRDefault="009432EC" w:rsidP="00B6598C"/>
        </w:tc>
        <w:tc>
          <w:tcPr>
            <w:tcW w:w="3045" w:type="dxa"/>
          </w:tcPr>
          <w:p w:rsidR="009432EC" w:rsidRDefault="009432EC" w:rsidP="00B6598C"/>
        </w:tc>
      </w:tr>
      <w:tr w:rsidR="009432EC" w:rsidTr="00B6598C">
        <w:trPr>
          <w:jc w:val="center"/>
        </w:trPr>
        <w:tc>
          <w:tcPr>
            <w:tcW w:w="794" w:type="dxa"/>
          </w:tcPr>
          <w:p w:rsidR="009432EC" w:rsidRDefault="009432EC" w:rsidP="00B6598C"/>
        </w:tc>
        <w:tc>
          <w:tcPr>
            <w:tcW w:w="1260" w:type="dxa"/>
          </w:tcPr>
          <w:p w:rsidR="009432EC" w:rsidRDefault="009432EC" w:rsidP="00B6598C"/>
        </w:tc>
        <w:tc>
          <w:tcPr>
            <w:tcW w:w="2160" w:type="dxa"/>
          </w:tcPr>
          <w:p w:rsidR="009432EC" w:rsidRDefault="009432EC" w:rsidP="00B6598C"/>
        </w:tc>
        <w:tc>
          <w:tcPr>
            <w:tcW w:w="1095" w:type="dxa"/>
          </w:tcPr>
          <w:p w:rsidR="009432EC" w:rsidRDefault="009432EC" w:rsidP="00B6598C"/>
        </w:tc>
        <w:tc>
          <w:tcPr>
            <w:tcW w:w="3045" w:type="dxa"/>
          </w:tcPr>
          <w:p w:rsidR="009432EC" w:rsidRDefault="009432EC" w:rsidP="00B6598C"/>
        </w:tc>
      </w:tr>
      <w:tr w:rsidR="009432EC" w:rsidTr="00B6598C">
        <w:trPr>
          <w:jc w:val="center"/>
        </w:trPr>
        <w:tc>
          <w:tcPr>
            <w:tcW w:w="794" w:type="dxa"/>
          </w:tcPr>
          <w:p w:rsidR="009432EC" w:rsidRDefault="009432EC" w:rsidP="00B6598C"/>
        </w:tc>
        <w:tc>
          <w:tcPr>
            <w:tcW w:w="1260" w:type="dxa"/>
          </w:tcPr>
          <w:p w:rsidR="009432EC" w:rsidRDefault="009432EC" w:rsidP="00B6598C"/>
        </w:tc>
        <w:tc>
          <w:tcPr>
            <w:tcW w:w="2160" w:type="dxa"/>
          </w:tcPr>
          <w:p w:rsidR="009432EC" w:rsidRDefault="009432EC" w:rsidP="00B6598C"/>
        </w:tc>
        <w:tc>
          <w:tcPr>
            <w:tcW w:w="1095" w:type="dxa"/>
          </w:tcPr>
          <w:p w:rsidR="009432EC" w:rsidRDefault="009432EC" w:rsidP="00B6598C"/>
        </w:tc>
        <w:tc>
          <w:tcPr>
            <w:tcW w:w="3045" w:type="dxa"/>
          </w:tcPr>
          <w:p w:rsidR="009432EC" w:rsidRDefault="009432EC" w:rsidP="00B6598C"/>
        </w:tc>
      </w:tr>
      <w:tr w:rsidR="009432EC" w:rsidTr="00B6598C">
        <w:trPr>
          <w:jc w:val="center"/>
        </w:trPr>
        <w:tc>
          <w:tcPr>
            <w:tcW w:w="794" w:type="dxa"/>
          </w:tcPr>
          <w:p w:rsidR="009432EC" w:rsidRDefault="009432EC" w:rsidP="00B6598C"/>
        </w:tc>
        <w:tc>
          <w:tcPr>
            <w:tcW w:w="1260" w:type="dxa"/>
          </w:tcPr>
          <w:p w:rsidR="009432EC" w:rsidRDefault="009432EC" w:rsidP="00B6598C"/>
        </w:tc>
        <w:tc>
          <w:tcPr>
            <w:tcW w:w="2160" w:type="dxa"/>
          </w:tcPr>
          <w:p w:rsidR="009432EC" w:rsidRDefault="009432EC" w:rsidP="00B6598C"/>
        </w:tc>
        <w:tc>
          <w:tcPr>
            <w:tcW w:w="1095" w:type="dxa"/>
          </w:tcPr>
          <w:p w:rsidR="009432EC" w:rsidRDefault="009432EC" w:rsidP="00B6598C"/>
        </w:tc>
        <w:tc>
          <w:tcPr>
            <w:tcW w:w="3045" w:type="dxa"/>
          </w:tcPr>
          <w:p w:rsidR="009432EC" w:rsidRDefault="009432EC" w:rsidP="00B6598C"/>
        </w:tc>
      </w:tr>
      <w:tr w:rsidR="009432EC" w:rsidTr="00B6598C">
        <w:trPr>
          <w:jc w:val="center"/>
        </w:trPr>
        <w:tc>
          <w:tcPr>
            <w:tcW w:w="794" w:type="dxa"/>
          </w:tcPr>
          <w:p w:rsidR="009432EC" w:rsidRDefault="009432EC" w:rsidP="00B6598C"/>
        </w:tc>
        <w:tc>
          <w:tcPr>
            <w:tcW w:w="1260" w:type="dxa"/>
          </w:tcPr>
          <w:p w:rsidR="009432EC" w:rsidRDefault="009432EC" w:rsidP="00B6598C"/>
        </w:tc>
        <w:tc>
          <w:tcPr>
            <w:tcW w:w="2160" w:type="dxa"/>
          </w:tcPr>
          <w:p w:rsidR="009432EC" w:rsidRDefault="009432EC" w:rsidP="00B6598C"/>
        </w:tc>
        <w:tc>
          <w:tcPr>
            <w:tcW w:w="1095" w:type="dxa"/>
          </w:tcPr>
          <w:p w:rsidR="009432EC" w:rsidRDefault="009432EC" w:rsidP="00B6598C"/>
        </w:tc>
        <w:tc>
          <w:tcPr>
            <w:tcW w:w="3045" w:type="dxa"/>
          </w:tcPr>
          <w:p w:rsidR="009432EC" w:rsidRDefault="009432EC" w:rsidP="00B6598C"/>
        </w:tc>
      </w:tr>
    </w:tbl>
    <w:p w:rsidR="009432EC" w:rsidRDefault="009432EC" w:rsidP="009432EC">
      <w:pPr>
        <w:jc w:val="center"/>
        <w:rPr>
          <w:rFonts w:eastAsia="黑体"/>
          <w:sz w:val="28"/>
          <w:szCs w:val="28"/>
        </w:rPr>
      </w:pPr>
    </w:p>
    <w:p w:rsidR="009432EC" w:rsidRDefault="009432EC" w:rsidP="009432EC">
      <w:pPr>
        <w:jc w:val="center"/>
        <w:rPr>
          <w:rFonts w:eastAsia="黑体"/>
          <w:sz w:val="28"/>
          <w:szCs w:val="28"/>
        </w:rPr>
        <w:sectPr w:rsidR="009432EC" w:rsidSect="00CB7500">
          <w:footerReference w:type="default" r:id="rId13"/>
          <w:pgSz w:w="11906" w:h="16838" w:code="9"/>
          <w:pgMar w:top="1440" w:right="1797" w:bottom="1440" w:left="1797" w:header="851" w:footer="992" w:gutter="0"/>
          <w:pgNumType w:fmt="upperRoman" w:start="1"/>
          <w:cols w:space="420"/>
          <w:docGrid w:type="lines" w:linePitch="312" w:charSpace="42106"/>
        </w:sectPr>
      </w:pPr>
    </w:p>
    <w:p w:rsidR="009432EC" w:rsidRPr="00990ADE" w:rsidRDefault="009432EC" w:rsidP="009432EC">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D34BDD" w:rsidRDefault="009432EC">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7693151" w:history="1">
        <w:r w:rsidR="00D34BDD" w:rsidRPr="00C10002">
          <w:rPr>
            <w:rStyle w:val="a6"/>
            <w:noProof/>
          </w:rPr>
          <w:t>1.</w:t>
        </w:r>
        <w:r w:rsidR="00D34BDD">
          <w:rPr>
            <w:rFonts w:asciiTheme="minorHAnsi" w:eastAsiaTheme="minorEastAsia" w:hAnsiTheme="minorHAnsi" w:cstheme="minorBidi"/>
            <w:noProof/>
            <w:sz w:val="21"/>
            <w:szCs w:val="22"/>
          </w:rPr>
          <w:tab/>
        </w:r>
        <w:r w:rsidR="00D34BDD" w:rsidRPr="00C10002">
          <w:rPr>
            <w:rStyle w:val="a6"/>
            <w:noProof/>
          </w:rPr>
          <w:t>范围</w:t>
        </w:r>
        <w:r w:rsidR="00D34BDD">
          <w:rPr>
            <w:noProof/>
            <w:webHidden/>
          </w:rPr>
          <w:tab/>
        </w:r>
        <w:r w:rsidR="00D34BDD">
          <w:rPr>
            <w:noProof/>
            <w:webHidden/>
          </w:rPr>
          <w:fldChar w:fldCharType="begin"/>
        </w:r>
        <w:r w:rsidR="00D34BDD">
          <w:rPr>
            <w:noProof/>
            <w:webHidden/>
          </w:rPr>
          <w:instrText xml:space="preserve"> PAGEREF _Toc497693151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093D7F">
      <w:pPr>
        <w:pStyle w:val="20"/>
        <w:ind w:left="480"/>
        <w:rPr>
          <w:rFonts w:asciiTheme="minorHAnsi" w:eastAsiaTheme="minorEastAsia" w:hAnsiTheme="minorHAnsi" w:cstheme="minorBidi"/>
          <w:noProof/>
          <w:sz w:val="21"/>
          <w:szCs w:val="22"/>
        </w:rPr>
      </w:pPr>
      <w:hyperlink w:anchor="_Toc497693152" w:history="1">
        <w:r w:rsidR="00D34BDD" w:rsidRPr="00C10002">
          <w:rPr>
            <w:rStyle w:val="a6"/>
            <w:noProof/>
          </w:rPr>
          <w:t>1.1</w:t>
        </w:r>
        <w:r w:rsidR="00D34BDD">
          <w:rPr>
            <w:rFonts w:asciiTheme="minorHAnsi" w:eastAsiaTheme="minorEastAsia" w:hAnsiTheme="minorHAnsi" w:cstheme="minorBidi"/>
            <w:noProof/>
            <w:sz w:val="21"/>
            <w:szCs w:val="22"/>
          </w:rPr>
          <w:tab/>
        </w:r>
        <w:r w:rsidR="00D34BDD" w:rsidRPr="00C10002">
          <w:rPr>
            <w:rStyle w:val="a6"/>
            <w:noProof/>
          </w:rPr>
          <w:t>标识</w:t>
        </w:r>
        <w:r w:rsidR="00D34BDD">
          <w:rPr>
            <w:noProof/>
            <w:webHidden/>
          </w:rPr>
          <w:tab/>
        </w:r>
        <w:r w:rsidR="00D34BDD">
          <w:rPr>
            <w:noProof/>
            <w:webHidden/>
          </w:rPr>
          <w:fldChar w:fldCharType="begin"/>
        </w:r>
        <w:r w:rsidR="00D34BDD">
          <w:rPr>
            <w:noProof/>
            <w:webHidden/>
          </w:rPr>
          <w:instrText xml:space="preserve"> PAGEREF _Toc497693152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093D7F">
      <w:pPr>
        <w:pStyle w:val="20"/>
        <w:ind w:left="480"/>
        <w:rPr>
          <w:rFonts w:asciiTheme="minorHAnsi" w:eastAsiaTheme="minorEastAsia" w:hAnsiTheme="minorHAnsi" w:cstheme="minorBidi"/>
          <w:noProof/>
          <w:sz w:val="21"/>
          <w:szCs w:val="22"/>
        </w:rPr>
      </w:pPr>
      <w:hyperlink w:anchor="_Toc497693153" w:history="1">
        <w:r w:rsidR="00D34BDD" w:rsidRPr="00C10002">
          <w:rPr>
            <w:rStyle w:val="a6"/>
            <w:noProof/>
          </w:rPr>
          <w:t>1.2</w:t>
        </w:r>
        <w:r w:rsidR="00D34BDD">
          <w:rPr>
            <w:rFonts w:asciiTheme="minorHAnsi" w:eastAsiaTheme="minorEastAsia" w:hAnsiTheme="minorHAnsi" w:cstheme="minorBidi"/>
            <w:noProof/>
            <w:sz w:val="21"/>
            <w:szCs w:val="22"/>
          </w:rPr>
          <w:tab/>
        </w:r>
        <w:r w:rsidR="00D34BDD" w:rsidRPr="00C10002">
          <w:rPr>
            <w:rStyle w:val="a6"/>
            <w:noProof/>
          </w:rPr>
          <w:t>系统概述</w:t>
        </w:r>
        <w:r w:rsidR="00D34BDD">
          <w:rPr>
            <w:noProof/>
            <w:webHidden/>
          </w:rPr>
          <w:tab/>
        </w:r>
        <w:r w:rsidR="00D34BDD">
          <w:rPr>
            <w:noProof/>
            <w:webHidden/>
          </w:rPr>
          <w:fldChar w:fldCharType="begin"/>
        </w:r>
        <w:r w:rsidR="00D34BDD">
          <w:rPr>
            <w:noProof/>
            <w:webHidden/>
          </w:rPr>
          <w:instrText xml:space="preserve"> PAGEREF _Toc497693153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093D7F">
      <w:pPr>
        <w:pStyle w:val="20"/>
        <w:ind w:left="480"/>
        <w:rPr>
          <w:rFonts w:asciiTheme="minorHAnsi" w:eastAsiaTheme="minorEastAsia" w:hAnsiTheme="minorHAnsi" w:cstheme="minorBidi"/>
          <w:noProof/>
          <w:sz w:val="21"/>
          <w:szCs w:val="22"/>
        </w:rPr>
      </w:pPr>
      <w:hyperlink w:anchor="_Toc497693154" w:history="1">
        <w:r w:rsidR="00D34BDD" w:rsidRPr="00C10002">
          <w:rPr>
            <w:rStyle w:val="a6"/>
            <w:noProof/>
          </w:rPr>
          <w:t>1.3</w:t>
        </w:r>
        <w:r w:rsidR="00D34BDD">
          <w:rPr>
            <w:rFonts w:asciiTheme="minorHAnsi" w:eastAsiaTheme="minorEastAsia" w:hAnsiTheme="minorHAnsi" w:cstheme="minorBidi"/>
            <w:noProof/>
            <w:sz w:val="21"/>
            <w:szCs w:val="22"/>
          </w:rPr>
          <w:tab/>
        </w:r>
        <w:r w:rsidR="00D34BDD" w:rsidRPr="00C10002">
          <w:rPr>
            <w:rStyle w:val="a6"/>
            <w:noProof/>
          </w:rPr>
          <w:t>文档概述</w:t>
        </w:r>
        <w:r w:rsidR="00D34BDD">
          <w:rPr>
            <w:noProof/>
            <w:webHidden/>
          </w:rPr>
          <w:tab/>
        </w:r>
        <w:r w:rsidR="00D34BDD">
          <w:rPr>
            <w:noProof/>
            <w:webHidden/>
          </w:rPr>
          <w:fldChar w:fldCharType="begin"/>
        </w:r>
        <w:r w:rsidR="00D34BDD">
          <w:rPr>
            <w:noProof/>
            <w:webHidden/>
          </w:rPr>
          <w:instrText xml:space="preserve"> PAGEREF _Toc497693154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093D7F">
      <w:pPr>
        <w:pStyle w:val="20"/>
        <w:ind w:left="480"/>
        <w:rPr>
          <w:rFonts w:asciiTheme="minorHAnsi" w:eastAsiaTheme="minorEastAsia" w:hAnsiTheme="minorHAnsi" w:cstheme="minorBidi"/>
          <w:noProof/>
          <w:sz w:val="21"/>
          <w:szCs w:val="22"/>
        </w:rPr>
      </w:pPr>
      <w:hyperlink w:anchor="_Toc497693155" w:history="1">
        <w:r w:rsidR="00D34BDD" w:rsidRPr="00C10002">
          <w:rPr>
            <w:rStyle w:val="a6"/>
            <w:noProof/>
          </w:rPr>
          <w:t>1.4</w:t>
        </w:r>
        <w:r w:rsidR="00D34BDD">
          <w:rPr>
            <w:rFonts w:asciiTheme="minorHAnsi" w:eastAsiaTheme="minorEastAsia" w:hAnsiTheme="minorHAnsi" w:cstheme="minorBidi"/>
            <w:noProof/>
            <w:sz w:val="21"/>
            <w:szCs w:val="22"/>
          </w:rPr>
          <w:tab/>
        </w:r>
        <w:r w:rsidR="00D34BDD" w:rsidRPr="00C10002">
          <w:rPr>
            <w:rStyle w:val="a6"/>
            <w:noProof/>
          </w:rPr>
          <w:t>术语和缩略词</w:t>
        </w:r>
        <w:r w:rsidR="00D34BDD">
          <w:rPr>
            <w:noProof/>
            <w:webHidden/>
          </w:rPr>
          <w:tab/>
        </w:r>
        <w:r w:rsidR="00D34BDD">
          <w:rPr>
            <w:noProof/>
            <w:webHidden/>
          </w:rPr>
          <w:fldChar w:fldCharType="begin"/>
        </w:r>
        <w:r w:rsidR="00D34BDD">
          <w:rPr>
            <w:noProof/>
            <w:webHidden/>
          </w:rPr>
          <w:instrText xml:space="preserve"> PAGEREF _Toc497693155 \h </w:instrText>
        </w:r>
        <w:r w:rsidR="00D34BDD">
          <w:rPr>
            <w:noProof/>
            <w:webHidden/>
          </w:rPr>
        </w:r>
        <w:r w:rsidR="00D34BDD">
          <w:rPr>
            <w:noProof/>
            <w:webHidden/>
          </w:rPr>
          <w:fldChar w:fldCharType="separate"/>
        </w:r>
        <w:r w:rsidR="00D34BDD">
          <w:rPr>
            <w:noProof/>
            <w:webHidden/>
          </w:rPr>
          <w:t>2</w:t>
        </w:r>
        <w:r w:rsidR="00D34BDD">
          <w:rPr>
            <w:noProof/>
            <w:webHidden/>
          </w:rPr>
          <w:fldChar w:fldCharType="end"/>
        </w:r>
      </w:hyperlink>
    </w:p>
    <w:p w:rsidR="00D34BDD" w:rsidRDefault="00093D7F">
      <w:pPr>
        <w:pStyle w:val="10"/>
        <w:rPr>
          <w:rFonts w:asciiTheme="minorHAnsi" w:eastAsiaTheme="minorEastAsia" w:hAnsiTheme="minorHAnsi" w:cstheme="minorBidi"/>
          <w:noProof/>
          <w:sz w:val="21"/>
          <w:szCs w:val="22"/>
        </w:rPr>
      </w:pPr>
      <w:hyperlink w:anchor="_Toc497693156" w:history="1">
        <w:r w:rsidR="00D34BDD" w:rsidRPr="00C10002">
          <w:rPr>
            <w:rStyle w:val="a6"/>
            <w:noProof/>
          </w:rPr>
          <w:t>2.</w:t>
        </w:r>
        <w:r w:rsidR="00D34BDD">
          <w:rPr>
            <w:rFonts w:asciiTheme="minorHAnsi" w:eastAsiaTheme="minorEastAsia" w:hAnsiTheme="minorHAnsi" w:cstheme="minorBidi"/>
            <w:noProof/>
            <w:sz w:val="21"/>
            <w:szCs w:val="22"/>
          </w:rPr>
          <w:tab/>
        </w:r>
        <w:r w:rsidR="00D34BDD" w:rsidRPr="00C10002">
          <w:rPr>
            <w:rStyle w:val="a6"/>
            <w:noProof/>
          </w:rPr>
          <w:t>引用文档</w:t>
        </w:r>
        <w:r w:rsidR="00D34BDD">
          <w:rPr>
            <w:noProof/>
            <w:webHidden/>
          </w:rPr>
          <w:tab/>
        </w:r>
        <w:r w:rsidR="00D34BDD">
          <w:rPr>
            <w:noProof/>
            <w:webHidden/>
          </w:rPr>
          <w:fldChar w:fldCharType="begin"/>
        </w:r>
        <w:r w:rsidR="00D34BDD">
          <w:rPr>
            <w:noProof/>
            <w:webHidden/>
          </w:rPr>
          <w:instrText xml:space="preserve"> PAGEREF _Toc497693156 \h </w:instrText>
        </w:r>
        <w:r w:rsidR="00D34BDD">
          <w:rPr>
            <w:noProof/>
            <w:webHidden/>
          </w:rPr>
        </w:r>
        <w:r w:rsidR="00D34BDD">
          <w:rPr>
            <w:noProof/>
            <w:webHidden/>
          </w:rPr>
          <w:fldChar w:fldCharType="separate"/>
        </w:r>
        <w:r w:rsidR="00D34BDD">
          <w:rPr>
            <w:noProof/>
            <w:webHidden/>
          </w:rPr>
          <w:t>2</w:t>
        </w:r>
        <w:r w:rsidR="00D34BDD">
          <w:rPr>
            <w:noProof/>
            <w:webHidden/>
          </w:rPr>
          <w:fldChar w:fldCharType="end"/>
        </w:r>
      </w:hyperlink>
    </w:p>
    <w:p w:rsidR="00D34BDD" w:rsidRDefault="00093D7F">
      <w:pPr>
        <w:pStyle w:val="10"/>
        <w:rPr>
          <w:rFonts w:asciiTheme="minorHAnsi" w:eastAsiaTheme="minorEastAsia" w:hAnsiTheme="minorHAnsi" w:cstheme="minorBidi"/>
          <w:noProof/>
          <w:sz w:val="21"/>
          <w:szCs w:val="22"/>
        </w:rPr>
      </w:pPr>
      <w:hyperlink w:anchor="_Toc497693157" w:history="1">
        <w:r w:rsidR="00D34BDD" w:rsidRPr="00C10002">
          <w:rPr>
            <w:rStyle w:val="a6"/>
            <w:noProof/>
          </w:rPr>
          <w:t>3.</w:t>
        </w:r>
        <w:r w:rsidR="00D34BDD">
          <w:rPr>
            <w:rFonts w:asciiTheme="minorHAnsi" w:eastAsiaTheme="minorEastAsia" w:hAnsiTheme="minorHAnsi" w:cstheme="minorBidi"/>
            <w:noProof/>
            <w:sz w:val="21"/>
            <w:szCs w:val="22"/>
          </w:rPr>
          <w:tab/>
        </w:r>
        <w:r w:rsidR="00D34BDD" w:rsidRPr="00C10002">
          <w:rPr>
            <w:rStyle w:val="a6"/>
            <w:noProof/>
          </w:rPr>
          <w:t>功能需求</w:t>
        </w:r>
        <w:r w:rsidR="00D34BDD">
          <w:rPr>
            <w:noProof/>
            <w:webHidden/>
          </w:rPr>
          <w:tab/>
        </w:r>
        <w:r w:rsidR="00D34BDD">
          <w:rPr>
            <w:noProof/>
            <w:webHidden/>
          </w:rPr>
          <w:fldChar w:fldCharType="begin"/>
        </w:r>
        <w:r w:rsidR="00D34BDD">
          <w:rPr>
            <w:noProof/>
            <w:webHidden/>
          </w:rPr>
          <w:instrText xml:space="preserve"> PAGEREF _Toc497693157 \h </w:instrText>
        </w:r>
        <w:r w:rsidR="00D34BDD">
          <w:rPr>
            <w:noProof/>
            <w:webHidden/>
          </w:rPr>
        </w:r>
        <w:r w:rsidR="00D34BDD">
          <w:rPr>
            <w:noProof/>
            <w:webHidden/>
          </w:rPr>
          <w:fldChar w:fldCharType="separate"/>
        </w:r>
        <w:r w:rsidR="00D34BDD">
          <w:rPr>
            <w:noProof/>
            <w:webHidden/>
          </w:rPr>
          <w:t>2</w:t>
        </w:r>
        <w:r w:rsidR="00D34BDD">
          <w:rPr>
            <w:noProof/>
            <w:webHidden/>
          </w:rPr>
          <w:fldChar w:fldCharType="end"/>
        </w:r>
      </w:hyperlink>
    </w:p>
    <w:p w:rsidR="00D34BDD" w:rsidRDefault="00093D7F">
      <w:pPr>
        <w:pStyle w:val="10"/>
        <w:rPr>
          <w:rFonts w:asciiTheme="minorHAnsi" w:eastAsiaTheme="minorEastAsia" w:hAnsiTheme="minorHAnsi" w:cstheme="minorBidi"/>
          <w:noProof/>
          <w:sz w:val="21"/>
          <w:szCs w:val="22"/>
        </w:rPr>
      </w:pPr>
      <w:hyperlink w:anchor="_Toc497693158" w:history="1">
        <w:r w:rsidR="00D34BDD" w:rsidRPr="00C10002">
          <w:rPr>
            <w:rStyle w:val="a6"/>
            <w:noProof/>
          </w:rPr>
          <w:t>4.</w:t>
        </w:r>
        <w:r w:rsidR="00D34BDD">
          <w:rPr>
            <w:rFonts w:asciiTheme="minorHAnsi" w:eastAsiaTheme="minorEastAsia" w:hAnsiTheme="minorHAnsi" w:cstheme="minorBidi"/>
            <w:noProof/>
            <w:sz w:val="21"/>
            <w:szCs w:val="22"/>
          </w:rPr>
          <w:tab/>
        </w:r>
        <w:r w:rsidR="00D34BDD" w:rsidRPr="00C10002">
          <w:rPr>
            <w:rStyle w:val="a6"/>
            <w:noProof/>
          </w:rPr>
          <w:t>数据需求</w:t>
        </w:r>
        <w:r w:rsidR="00D34BDD">
          <w:rPr>
            <w:noProof/>
            <w:webHidden/>
          </w:rPr>
          <w:tab/>
        </w:r>
        <w:r w:rsidR="00D34BDD">
          <w:rPr>
            <w:noProof/>
            <w:webHidden/>
          </w:rPr>
          <w:fldChar w:fldCharType="begin"/>
        </w:r>
        <w:r w:rsidR="00D34BDD">
          <w:rPr>
            <w:noProof/>
            <w:webHidden/>
          </w:rPr>
          <w:instrText xml:space="preserve"> PAGEREF _Toc497693158 \h </w:instrText>
        </w:r>
        <w:r w:rsidR="00D34BDD">
          <w:rPr>
            <w:noProof/>
            <w:webHidden/>
          </w:rPr>
        </w:r>
        <w:r w:rsidR="00D34BDD">
          <w:rPr>
            <w:noProof/>
            <w:webHidden/>
          </w:rPr>
          <w:fldChar w:fldCharType="separate"/>
        </w:r>
        <w:r w:rsidR="00D34BDD">
          <w:rPr>
            <w:noProof/>
            <w:webHidden/>
          </w:rPr>
          <w:t>9</w:t>
        </w:r>
        <w:r w:rsidR="00D34BDD">
          <w:rPr>
            <w:noProof/>
            <w:webHidden/>
          </w:rPr>
          <w:fldChar w:fldCharType="end"/>
        </w:r>
      </w:hyperlink>
    </w:p>
    <w:p w:rsidR="00D34BDD" w:rsidRDefault="00093D7F">
      <w:pPr>
        <w:pStyle w:val="10"/>
        <w:rPr>
          <w:rFonts w:asciiTheme="minorHAnsi" w:eastAsiaTheme="minorEastAsia" w:hAnsiTheme="minorHAnsi" w:cstheme="minorBidi"/>
          <w:noProof/>
          <w:sz w:val="21"/>
          <w:szCs w:val="22"/>
        </w:rPr>
      </w:pPr>
      <w:hyperlink w:anchor="_Toc497693159" w:history="1">
        <w:r w:rsidR="00D34BDD" w:rsidRPr="00C10002">
          <w:rPr>
            <w:rStyle w:val="a6"/>
            <w:noProof/>
          </w:rPr>
          <w:t>5.</w:t>
        </w:r>
        <w:r w:rsidR="00D34BDD">
          <w:rPr>
            <w:rFonts w:asciiTheme="minorHAnsi" w:eastAsiaTheme="minorEastAsia" w:hAnsiTheme="minorHAnsi" w:cstheme="minorBidi"/>
            <w:noProof/>
            <w:sz w:val="21"/>
            <w:szCs w:val="22"/>
          </w:rPr>
          <w:tab/>
        </w:r>
        <w:r w:rsidR="00D34BDD" w:rsidRPr="00C10002">
          <w:rPr>
            <w:rStyle w:val="a6"/>
            <w:noProof/>
          </w:rPr>
          <w:t>非功能需求</w:t>
        </w:r>
        <w:r w:rsidR="00D34BDD">
          <w:rPr>
            <w:noProof/>
            <w:webHidden/>
          </w:rPr>
          <w:tab/>
        </w:r>
        <w:r w:rsidR="00D34BDD">
          <w:rPr>
            <w:noProof/>
            <w:webHidden/>
          </w:rPr>
          <w:fldChar w:fldCharType="begin"/>
        </w:r>
        <w:r w:rsidR="00D34BDD">
          <w:rPr>
            <w:noProof/>
            <w:webHidden/>
          </w:rPr>
          <w:instrText xml:space="preserve"> PAGEREF _Toc497693159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rsidR="00D34BDD" w:rsidRDefault="00093D7F">
      <w:pPr>
        <w:pStyle w:val="10"/>
        <w:rPr>
          <w:rFonts w:asciiTheme="minorHAnsi" w:eastAsiaTheme="minorEastAsia" w:hAnsiTheme="minorHAnsi" w:cstheme="minorBidi"/>
          <w:noProof/>
          <w:sz w:val="21"/>
          <w:szCs w:val="22"/>
        </w:rPr>
      </w:pPr>
      <w:hyperlink w:anchor="_Toc497693160" w:history="1">
        <w:r w:rsidR="00D34BDD" w:rsidRPr="00C10002">
          <w:rPr>
            <w:rStyle w:val="a6"/>
            <w:noProof/>
          </w:rPr>
          <w:t>6.</w:t>
        </w:r>
        <w:r w:rsidR="00D34BDD">
          <w:rPr>
            <w:rFonts w:asciiTheme="minorHAnsi" w:eastAsiaTheme="minorEastAsia" w:hAnsiTheme="minorHAnsi" w:cstheme="minorBidi"/>
            <w:noProof/>
            <w:sz w:val="21"/>
            <w:szCs w:val="22"/>
          </w:rPr>
          <w:tab/>
        </w:r>
        <w:r w:rsidR="00D34BDD" w:rsidRPr="00C10002">
          <w:rPr>
            <w:rStyle w:val="a6"/>
            <w:noProof/>
          </w:rPr>
          <w:t>运行需求</w:t>
        </w:r>
        <w:r w:rsidR="00D34BDD">
          <w:rPr>
            <w:noProof/>
            <w:webHidden/>
          </w:rPr>
          <w:tab/>
        </w:r>
        <w:r w:rsidR="00D34BDD">
          <w:rPr>
            <w:noProof/>
            <w:webHidden/>
          </w:rPr>
          <w:fldChar w:fldCharType="begin"/>
        </w:r>
        <w:r w:rsidR="00D34BDD">
          <w:rPr>
            <w:noProof/>
            <w:webHidden/>
          </w:rPr>
          <w:instrText xml:space="preserve"> PAGEREF _Toc497693160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rsidR="00D34BDD" w:rsidRDefault="00093D7F">
      <w:pPr>
        <w:pStyle w:val="20"/>
        <w:ind w:left="480"/>
        <w:rPr>
          <w:rFonts w:asciiTheme="minorHAnsi" w:eastAsiaTheme="minorEastAsia" w:hAnsiTheme="minorHAnsi" w:cstheme="minorBidi"/>
          <w:noProof/>
          <w:sz w:val="21"/>
          <w:szCs w:val="22"/>
        </w:rPr>
      </w:pPr>
      <w:hyperlink w:anchor="_Toc497693161" w:history="1">
        <w:r w:rsidR="00D34BDD" w:rsidRPr="00C10002">
          <w:rPr>
            <w:rStyle w:val="a6"/>
            <w:noProof/>
          </w:rPr>
          <w:t>6.1</w:t>
        </w:r>
        <w:r w:rsidR="00D34BDD">
          <w:rPr>
            <w:rFonts w:asciiTheme="minorHAnsi" w:eastAsiaTheme="minorEastAsia" w:hAnsiTheme="minorHAnsi" w:cstheme="minorBidi"/>
            <w:noProof/>
            <w:sz w:val="21"/>
            <w:szCs w:val="22"/>
          </w:rPr>
          <w:tab/>
        </w:r>
        <w:r w:rsidR="00D34BDD" w:rsidRPr="00C10002">
          <w:rPr>
            <w:rStyle w:val="a6"/>
            <w:noProof/>
          </w:rPr>
          <w:t>硬件接口</w:t>
        </w:r>
        <w:r w:rsidR="00D34BDD">
          <w:rPr>
            <w:noProof/>
            <w:webHidden/>
          </w:rPr>
          <w:tab/>
        </w:r>
        <w:r w:rsidR="00D34BDD">
          <w:rPr>
            <w:noProof/>
            <w:webHidden/>
          </w:rPr>
          <w:fldChar w:fldCharType="begin"/>
        </w:r>
        <w:r w:rsidR="00D34BDD">
          <w:rPr>
            <w:noProof/>
            <w:webHidden/>
          </w:rPr>
          <w:instrText xml:space="preserve"> PAGEREF _Toc497693161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rsidR="00D34BDD" w:rsidRDefault="00093D7F">
      <w:pPr>
        <w:pStyle w:val="20"/>
        <w:ind w:left="480"/>
        <w:rPr>
          <w:rFonts w:asciiTheme="minorHAnsi" w:eastAsiaTheme="minorEastAsia" w:hAnsiTheme="minorHAnsi" w:cstheme="minorBidi"/>
          <w:noProof/>
          <w:sz w:val="21"/>
          <w:szCs w:val="22"/>
        </w:rPr>
      </w:pPr>
      <w:hyperlink w:anchor="_Toc497693162" w:history="1">
        <w:r w:rsidR="00D34BDD" w:rsidRPr="00C10002">
          <w:rPr>
            <w:rStyle w:val="a6"/>
            <w:noProof/>
          </w:rPr>
          <w:t>6.2</w:t>
        </w:r>
        <w:r w:rsidR="00D34BDD">
          <w:rPr>
            <w:rFonts w:asciiTheme="minorHAnsi" w:eastAsiaTheme="minorEastAsia" w:hAnsiTheme="minorHAnsi" w:cstheme="minorBidi"/>
            <w:noProof/>
            <w:sz w:val="21"/>
            <w:szCs w:val="22"/>
          </w:rPr>
          <w:tab/>
        </w:r>
        <w:r w:rsidR="00D34BDD" w:rsidRPr="00C10002">
          <w:rPr>
            <w:rStyle w:val="a6"/>
            <w:noProof/>
          </w:rPr>
          <w:t>软件接口</w:t>
        </w:r>
        <w:r w:rsidR="00D34BDD">
          <w:rPr>
            <w:noProof/>
            <w:webHidden/>
          </w:rPr>
          <w:tab/>
        </w:r>
        <w:r w:rsidR="00D34BDD">
          <w:rPr>
            <w:noProof/>
            <w:webHidden/>
          </w:rPr>
          <w:fldChar w:fldCharType="begin"/>
        </w:r>
        <w:r w:rsidR="00D34BDD">
          <w:rPr>
            <w:noProof/>
            <w:webHidden/>
          </w:rPr>
          <w:instrText xml:space="preserve"> PAGEREF _Toc497693162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rsidR="00D34BDD" w:rsidRDefault="00093D7F">
      <w:pPr>
        <w:pStyle w:val="20"/>
        <w:ind w:left="480"/>
        <w:rPr>
          <w:rFonts w:asciiTheme="minorHAnsi" w:eastAsiaTheme="minorEastAsia" w:hAnsiTheme="minorHAnsi" w:cstheme="minorBidi"/>
          <w:noProof/>
          <w:sz w:val="21"/>
          <w:szCs w:val="22"/>
        </w:rPr>
      </w:pPr>
      <w:hyperlink w:anchor="_Toc497693163" w:history="1">
        <w:r w:rsidR="00D34BDD" w:rsidRPr="00C10002">
          <w:rPr>
            <w:rStyle w:val="a6"/>
            <w:noProof/>
          </w:rPr>
          <w:t>6.3</w:t>
        </w:r>
        <w:r w:rsidR="00D34BDD">
          <w:rPr>
            <w:rFonts w:asciiTheme="minorHAnsi" w:eastAsiaTheme="minorEastAsia" w:hAnsiTheme="minorHAnsi" w:cstheme="minorBidi"/>
            <w:noProof/>
            <w:sz w:val="21"/>
            <w:szCs w:val="22"/>
          </w:rPr>
          <w:tab/>
        </w:r>
        <w:r w:rsidR="00D34BDD" w:rsidRPr="00C10002">
          <w:rPr>
            <w:rStyle w:val="a6"/>
            <w:noProof/>
          </w:rPr>
          <w:t>用户界面需求</w:t>
        </w:r>
        <w:r w:rsidR="00D34BDD">
          <w:rPr>
            <w:noProof/>
            <w:webHidden/>
          </w:rPr>
          <w:tab/>
        </w:r>
        <w:r w:rsidR="00D34BDD">
          <w:rPr>
            <w:noProof/>
            <w:webHidden/>
          </w:rPr>
          <w:fldChar w:fldCharType="begin"/>
        </w:r>
        <w:r w:rsidR="00D34BDD">
          <w:rPr>
            <w:noProof/>
            <w:webHidden/>
          </w:rPr>
          <w:instrText xml:space="preserve"> PAGEREF _Toc497693163 \h </w:instrText>
        </w:r>
        <w:r w:rsidR="00D34BDD">
          <w:rPr>
            <w:noProof/>
            <w:webHidden/>
          </w:rPr>
        </w:r>
        <w:r w:rsidR="00D34BDD">
          <w:rPr>
            <w:noProof/>
            <w:webHidden/>
          </w:rPr>
          <w:fldChar w:fldCharType="separate"/>
        </w:r>
        <w:r w:rsidR="00D34BDD">
          <w:rPr>
            <w:noProof/>
            <w:webHidden/>
          </w:rPr>
          <w:t>14</w:t>
        </w:r>
        <w:r w:rsidR="00D34BDD">
          <w:rPr>
            <w:noProof/>
            <w:webHidden/>
          </w:rPr>
          <w:fldChar w:fldCharType="end"/>
        </w:r>
      </w:hyperlink>
    </w:p>
    <w:p w:rsidR="009432EC" w:rsidRDefault="009432EC" w:rsidP="009432EC">
      <w:r>
        <w:fldChar w:fldCharType="end"/>
      </w:r>
    </w:p>
    <w:p w:rsidR="009432EC" w:rsidRDefault="009432EC" w:rsidP="009432EC"/>
    <w:p w:rsidR="009432EC" w:rsidRDefault="009432EC" w:rsidP="009432EC">
      <w:pPr>
        <w:sectPr w:rsidR="009432EC" w:rsidSect="00CB7500">
          <w:footerReference w:type="default" r:id="rId14"/>
          <w:pgSz w:w="11906" w:h="16838" w:code="9"/>
          <w:pgMar w:top="1440" w:right="1797" w:bottom="1440" w:left="1797" w:header="851" w:footer="992" w:gutter="0"/>
          <w:pgNumType w:fmt="upperRoman" w:start="1"/>
          <w:cols w:space="420"/>
          <w:docGrid w:type="lines" w:linePitch="312" w:charSpace="42106"/>
        </w:sectPr>
      </w:pPr>
    </w:p>
    <w:p w:rsidR="009432EC" w:rsidRDefault="009432EC" w:rsidP="009432EC">
      <w:pPr>
        <w:pStyle w:val="1"/>
      </w:pPr>
      <w:bookmarkStart w:id="0" w:name="_Toc497693151"/>
      <w:r>
        <w:rPr>
          <w:rFonts w:hint="eastAsia"/>
        </w:rPr>
        <w:lastRenderedPageBreak/>
        <w:t>范围</w:t>
      </w:r>
      <w:bookmarkEnd w:id="0"/>
    </w:p>
    <w:p w:rsidR="009432EC" w:rsidRDefault="009432EC" w:rsidP="009432EC">
      <w:pPr>
        <w:pStyle w:val="2"/>
      </w:pPr>
      <w:bookmarkStart w:id="1" w:name="_Toc497693152"/>
      <w:r>
        <w:rPr>
          <w:rFonts w:hint="eastAsia"/>
        </w:rPr>
        <w:t>标识</w:t>
      </w:r>
      <w:bookmarkEnd w:id="1"/>
    </w:p>
    <w:p w:rsidR="009432EC" w:rsidRDefault="009432EC" w:rsidP="009432EC">
      <w:pPr>
        <w:ind w:firstLine="420"/>
      </w:pPr>
      <w:r>
        <w:rPr>
          <w:rFonts w:hint="eastAsia"/>
        </w:rPr>
        <w:t>标识：</w:t>
      </w:r>
      <w:r>
        <w:t>A2010-00-01-00</w:t>
      </w:r>
    </w:p>
    <w:p w:rsidR="009432EC" w:rsidRDefault="009432EC" w:rsidP="009432EC">
      <w:pPr>
        <w:ind w:firstLine="420"/>
      </w:pPr>
      <w:r>
        <w:rPr>
          <w:rFonts w:hint="eastAsia"/>
        </w:rPr>
        <w:t>标题：图书管理系统需求规格说明书</w:t>
      </w:r>
    </w:p>
    <w:p w:rsidR="009432EC" w:rsidRDefault="009432EC" w:rsidP="009432EC">
      <w:pPr>
        <w:ind w:firstLine="420"/>
      </w:pPr>
      <w:r>
        <w:rPr>
          <w:rFonts w:hint="eastAsia"/>
        </w:rPr>
        <w:t>版本号：</w:t>
      </w:r>
      <w:r>
        <w:rPr>
          <w:rFonts w:hint="eastAsia"/>
        </w:rPr>
        <w:t>1</w:t>
      </w:r>
      <w:r>
        <w:t>.0.0</w:t>
      </w:r>
    </w:p>
    <w:p w:rsidR="009432EC" w:rsidRPr="00276E5F" w:rsidRDefault="009432EC" w:rsidP="009432EC">
      <w:pPr>
        <w:ind w:firstLine="420"/>
      </w:pPr>
      <w:r>
        <w:rPr>
          <w:rFonts w:hint="eastAsia"/>
        </w:rPr>
        <w:t>发行号：</w:t>
      </w:r>
      <w:r>
        <w:rPr>
          <w:rFonts w:hint="eastAsia"/>
        </w:rPr>
        <w:t>1</w:t>
      </w:r>
      <w:r>
        <w:t>.0.0</w:t>
      </w:r>
    </w:p>
    <w:p w:rsidR="009432EC" w:rsidRDefault="009432EC" w:rsidP="009432EC">
      <w:pPr>
        <w:pStyle w:val="2"/>
      </w:pPr>
      <w:bookmarkStart w:id="2" w:name="_Toc497693153"/>
      <w:r>
        <w:rPr>
          <w:rFonts w:hint="eastAsia"/>
        </w:rPr>
        <w:t>系统概述</w:t>
      </w:r>
      <w:bookmarkEnd w:id="2"/>
    </w:p>
    <w:p w:rsidR="009432EC" w:rsidRDefault="009432EC" w:rsidP="009432EC">
      <w:pPr>
        <w:ind w:firstLine="420"/>
      </w:pPr>
      <w:r>
        <w:rPr>
          <w:rFonts w:hint="eastAsia"/>
        </w:rPr>
        <w:t>本需求文档适用的系统和软件的用途：本需求文档适用于我们开发的图书管理系统。该系统是为解决图书馆繁杂的图书管理业务而开发出来的，具有在线借书，还书，添加书籍，预约书籍，归还提醒，图书查询，自动扣费，普通用户创建，管理员用户创建，用户等级划分，图书分类查询，系统安全维护功能。</w:t>
      </w:r>
    </w:p>
    <w:p w:rsidR="009432EC" w:rsidRDefault="009432EC" w:rsidP="009432EC">
      <w:pPr>
        <w:ind w:firstLine="420"/>
      </w:pPr>
      <w:r>
        <w:rPr>
          <w:rFonts w:hint="eastAsia"/>
        </w:rPr>
        <w:t>开发和维护历史：无</w:t>
      </w:r>
    </w:p>
    <w:p w:rsidR="009432EC" w:rsidRDefault="009432EC" w:rsidP="009432EC">
      <w:pPr>
        <w:ind w:firstLine="420"/>
      </w:pPr>
      <w:r>
        <w:rPr>
          <w:rFonts w:hint="eastAsia"/>
        </w:rPr>
        <w:t>投资方：学校</w:t>
      </w:r>
    </w:p>
    <w:p w:rsidR="009432EC" w:rsidRDefault="009432EC" w:rsidP="009432EC">
      <w:pPr>
        <w:ind w:firstLine="420"/>
      </w:pPr>
      <w:r>
        <w:rPr>
          <w:rFonts w:hint="eastAsia"/>
        </w:rPr>
        <w:t>需方：学校图书馆</w:t>
      </w:r>
    </w:p>
    <w:p w:rsidR="009432EC" w:rsidRDefault="009432EC" w:rsidP="009432EC">
      <w:pPr>
        <w:ind w:firstLine="420"/>
      </w:pPr>
      <w:r>
        <w:rPr>
          <w:rFonts w:hint="eastAsia"/>
        </w:rPr>
        <w:t>用户：图书借阅人员</w:t>
      </w:r>
    </w:p>
    <w:p w:rsidR="009432EC" w:rsidRDefault="009432EC" w:rsidP="009432EC">
      <w:pPr>
        <w:ind w:firstLine="420"/>
      </w:pPr>
      <w:r>
        <w:rPr>
          <w:rFonts w:hint="eastAsia"/>
        </w:rPr>
        <w:t>开发方：图书管理系统开发组</w:t>
      </w:r>
    </w:p>
    <w:p w:rsidR="009432EC" w:rsidRDefault="009432EC" w:rsidP="009432EC">
      <w:pPr>
        <w:ind w:firstLine="420"/>
      </w:pPr>
      <w:r>
        <w:rPr>
          <w:rFonts w:hint="eastAsia"/>
        </w:rPr>
        <w:t>支持机构：学校，学校图书馆</w:t>
      </w:r>
    </w:p>
    <w:p w:rsidR="009432EC" w:rsidRDefault="009432EC" w:rsidP="009432EC">
      <w:pPr>
        <w:ind w:firstLine="420"/>
      </w:pPr>
      <w:r>
        <w:rPr>
          <w:rFonts w:hint="eastAsia"/>
        </w:rPr>
        <w:t>当前和计划的运行现场：学校图书馆</w:t>
      </w:r>
    </w:p>
    <w:p w:rsidR="009432EC" w:rsidRDefault="009432EC" w:rsidP="009432EC">
      <w:pPr>
        <w:pStyle w:val="2"/>
      </w:pPr>
      <w:bookmarkStart w:id="3" w:name="_Toc497693154"/>
      <w:r>
        <w:rPr>
          <w:rFonts w:hint="eastAsia"/>
        </w:rPr>
        <w:t>文档概述</w:t>
      </w:r>
      <w:bookmarkEnd w:id="3"/>
    </w:p>
    <w:p w:rsidR="009432EC" w:rsidRDefault="009432EC" w:rsidP="009432EC">
      <w:pPr>
        <w:ind w:firstLine="420"/>
      </w:pPr>
      <w:r>
        <w:rPr>
          <w:rFonts w:hint="eastAsia"/>
        </w:rPr>
        <w:t>文档用途和内容：该文档是对开发组要实现的图书管理系统进行需求分析，通过结构化的用例分析方法对系统的结构功能和数据库存储进行详细的细化，分析，为以后的软件结构设计提供框架支持，更加清晰地明确将来的工作方向和技术攻关方向。</w:t>
      </w:r>
    </w:p>
    <w:p w:rsidR="009432EC" w:rsidRPr="002211C1" w:rsidRDefault="009432EC" w:rsidP="009432EC">
      <w:pPr>
        <w:ind w:firstLine="420"/>
      </w:pPr>
      <w:r>
        <w:rPr>
          <w:rFonts w:hint="eastAsia"/>
        </w:rPr>
        <w:t>保密性要求：本文档对开发组内部人员公开，但对其他无关人员、用户和需</w:t>
      </w:r>
      <w:r>
        <w:rPr>
          <w:rFonts w:hint="eastAsia"/>
        </w:rPr>
        <w:lastRenderedPageBreak/>
        <w:t>方保密，防止系统设计蓝图被他人盗取造成损失。</w:t>
      </w:r>
    </w:p>
    <w:p w:rsidR="009432EC" w:rsidRDefault="009432EC" w:rsidP="009432EC">
      <w:pPr>
        <w:pStyle w:val="2"/>
      </w:pPr>
      <w:bookmarkStart w:id="4" w:name="_Toc497693155"/>
      <w:r>
        <w:rPr>
          <w:rFonts w:hint="eastAsia"/>
        </w:rPr>
        <w:t>术语和缩略词</w:t>
      </w:r>
      <w:bookmarkEnd w:id="4"/>
    </w:p>
    <w:p w:rsidR="009432EC" w:rsidRDefault="009432EC" w:rsidP="009432EC">
      <w:pPr>
        <w:ind w:firstLine="420"/>
      </w:pPr>
      <w:r>
        <w:rPr>
          <w:rFonts w:hint="eastAsia"/>
        </w:rPr>
        <w:t>所涉专业业务：图书管理数据库的建立、管理和维护</w:t>
      </w:r>
    </w:p>
    <w:p w:rsidR="009432EC" w:rsidRDefault="009432EC" w:rsidP="009432EC">
      <w:pPr>
        <w:ind w:firstLine="420"/>
      </w:pPr>
      <w:r>
        <w:rPr>
          <w:rFonts w:hint="eastAsia"/>
        </w:rPr>
        <w:t>技术术语：</w:t>
      </w:r>
      <w:r>
        <w:rPr>
          <w:rFonts w:hint="eastAsia"/>
        </w:rPr>
        <w:t>DBMS</w:t>
      </w:r>
      <w:r>
        <w:rPr>
          <w:rFonts w:hint="eastAsia"/>
        </w:rPr>
        <w:t>（数据库管理系统），</w:t>
      </w:r>
      <w:r>
        <w:rPr>
          <w:rFonts w:hint="eastAsia"/>
        </w:rPr>
        <w:t>SQL Server</w:t>
      </w:r>
      <w:r>
        <w:rPr>
          <w:rFonts w:hint="eastAsia"/>
        </w:rPr>
        <w:t>（</w:t>
      </w:r>
      <w:r>
        <w:rPr>
          <w:rFonts w:hint="eastAsia"/>
        </w:rPr>
        <w:t>windows</w:t>
      </w:r>
      <w:r>
        <w:rPr>
          <w:rFonts w:hint="eastAsia"/>
        </w:rPr>
        <w:t>平台下的数据库管理系统）。</w:t>
      </w:r>
    </w:p>
    <w:p w:rsidR="009432EC" w:rsidRDefault="009432EC" w:rsidP="009432EC">
      <w:pPr>
        <w:pStyle w:val="1"/>
      </w:pPr>
      <w:bookmarkStart w:id="5" w:name="_Toc497693156"/>
      <w:r>
        <w:rPr>
          <w:rFonts w:hint="eastAsia"/>
        </w:rPr>
        <w:t>引用文档</w:t>
      </w:r>
      <w:bookmarkEnd w:id="5"/>
    </w:p>
    <w:p w:rsidR="009432EC" w:rsidRPr="00885713" w:rsidRDefault="009432EC" w:rsidP="009432EC">
      <w:pPr>
        <w:ind w:firstLine="420"/>
      </w:pPr>
      <w:r>
        <w:rPr>
          <w:rFonts w:hint="eastAsia"/>
        </w:rPr>
        <w:t>无</w:t>
      </w:r>
    </w:p>
    <w:p w:rsidR="009432EC" w:rsidRDefault="009432EC" w:rsidP="009432EC">
      <w:pPr>
        <w:pStyle w:val="1"/>
      </w:pPr>
      <w:bookmarkStart w:id="6" w:name="_Toc497693157"/>
      <w:r>
        <w:rPr>
          <w:rFonts w:hint="eastAsia"/>
        </w:rPr>
        <w:t>功能需求</w:t>
      </w:r>
      <w:bookmarkEnd w:id="6"/>
    </w:p>
    <w:p w:rsidR="009432EC" w:rsidRDefault="009432EC" w:rsidP="009432EC">
      <w:r w:rsidRPr="004C593E">
        <w:rPr>
          <w:rFonts w:hint="eastAsia"/>
        </w:rPr>
        <w:t xml:space="preserve">3.1 </w:t>
      </w:r>
      <w:r w:rsidRPr="004C593E">
        <w:rPr>
          <w:rFonts w:hint="eastAsia"/>
        </w:rPr>
        <w:t>用例模型</w:t>
      </w:r>
    </w:p>
    <w:p w:rsidR="009432EC" w:rsidRDefault="009432EC" w:rsidP="009432EC">
      <w:pPr>
        <w:ind w:firstLine="420"/>
      </w:pPr>
      <w:r>
        <w:rPr>
          <w:rFonts w:hint="eastAsia"/>
        </w:rPr>
        <w:t>3.1.1</w:t>
      </w:r>
      <w:r>
        <w:rPr>
          <w:rFonts w:hint="eastAsia"/>
        </w:rPr>
        <w:t>注册模型</w:t>
      </w:r>
    </w:p>
    <w:p w:rsidR="009432EC" w:rsidRPr="00E80147" w:rsidRDefault="009432EC" w:rsidP="009432EC">
      <w:pPr>
        <w:widowControl/>
        <w:jc w:val="left"/>
        <w:rPr>
          <w:rFonts w:ascii="微软雅黑" w:eastAsia="微软雅黑" w:hAnsi="微软雅黑" w:cs="宋体"/>
          <w:kern w:val="0"/>
        </w:rPr>
      </w:pPr>
      <w:r>
        <w:rPr>
          <w:noProof/>
        </w:rPr>
        <w:drawing>
          <wp:anchor distT="0" distB="0" distL="114300" distR="114300" simplePos="0" relativeHeight="251662336" behindDoc="0" locked="0" layoutInCell="1" allowOverlap="1">
            <wp:simplePos x="0" y="0"/>
            <wp:positionH relativeFrom="column">
              <wp:posOffset>9525</wp:posOffset>
            </wp:positionH>
            <wp:positionV relativeFrom="paragraph">
              <wp:posOffset>-1905</wp:posOffset>
            </wp:positionV>
            <wp:extent cx="2819400" cy="1104900"/>
            <wp:effectExtent l="0" t="0" r="0" b="0"/>
            <wp:wrapNone/>
            <wp:docPr id="27" name="图片 27" descr="C:\Users\kd\AppData\Roaming\Tencent\Users\957288039\QQ\WinTemp\RichOle\{YOPQW4XY5K3OV6C9X)T`8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C:\Users\kd\AppData\Roaming\Tencent\Users\957288039\QQ\WinTemp\RichOle\{YOPQW4XY5K3OV6C9X)T`8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32EC" w:rsidRPr="00A906B7" w:rsidRDefault="009432EC" w:rsidP="009432EC">
      <w:pPr>
        <w:widowControl/>
        <w:jc w:val="left"/>
        <w:rPr>
          <w:rFonts w:ascii="微软雅黑" w:eastAsia="微软雅黑" w:hAnsi="微软雅黑" w:cs="宋体"/>
          <w:kern w:val="0"/>
        </w:rPr>
      </w:pPr>
    </w:p>
    <w:p w:rsidR="009432EC" w:rsidRPr="00D7422E" w:rsidRDefault="009432EC" w:rsidP="009432EC">
      <w:pPr>
        <w:rPr>
          <w:rFonts w:ascii="微软雅黑" w:eastAsia="微软雅黑" w:hAnsi="微软雅黑"/>
        </w:rPr>
      </w:pPr>
    </w:p>
    <w:p w:rsidR="009432EC" w:rsidRDefault="009432EC" w:rsidP="009432EC">
      <w:pPr>
        <w:rPr>
          <w:rFonts w:ascii="宋体" w:hAnsi="宋体"/>
        </w:rPr>
      </w:pPr>
      <w:r w:rsidRPr="00F36992">
        <w:rPr>
          <w:rFonts w:ascii="微软雅黑" w:eastAsia="微软雅黑" w:hAnsi="微软雅黑" w:hint="eastAsia"/>
        </w:rPr>
        <w:tab/>
      </w:r>
      <w:r w:rsidRPr="00D20A29">
        <w:rPr>
          <w:rFonts w:ascii="宋体" w:hAnsi="宋体" w:hint="eastAsia"/>
        </w:rPr>
        <w:t>注册系统：供用户进行个人账户注册。</w:t>
      </w:r>
      <w:r w:rsidRPr="009754DA">
        <w:rPr>
          <w:rFonts w:ascii="宋体" w:hAnsi="宋体" w:hint="eastAsia"/>
        </w:rPr>
        <w:tab/>
      </w:r>
    </w:p>
    <w:p w:rsidR="009432EC" w:rsidRPr="009754DA" w:rsidRDefault="009432EC" w:rsidP="009432EC">
      <w:pPr>
        <w:ind w:firstLine="420"/>
        <w:rPr>
          <w:rFonts w:ascii="宋体" w:hAnsi="宋体"/>
        </w:rPr>
      </w:pPr>
      <w:r>
        <w:rPr>
          <w:rFonts w:hint="eastAsia"/>
        </w:rPr>
        <w:t>3.1.2</w:t>
      </w:r>
      <w:r w:rsidRPr="009754DA">
        <w:rPr>
          <w:rFonts w:ascii="宋体" w:hAnsi="宋体" w:hint="eastAsia"/>
        </w:rPr>
        <w:t xml:space="preserve"> 登录模型</w:t>
      </w:r>
    </w:p>
    <w:p w:rsidR="009432EC" w:rsidRPr="00D7422E" w:rsidRDefault="009432EC" w:rsidP="009432EC">
      <w:pPr>
        <w:rPr>
          <w:rFonts w:ascii="微软雅黑" w:eastAsia="微软雅黑" w:hAnsi="微软雅黑"/>
        </w:rPr>
      </w:pPr>
      <w:r w:rsidRPr="009754DA">
        <w:rPr>
          <w:rFonts w:ascii="宋体" w:hAnsi="宋体" w:hint="eastAsia"/>
        </w:rPr>
        <w:tab/>
        <w:t>登录系统：供用户登录个人账户，获得进行操作的权限。</w:t>
      </w:r>
    </w:p>
    <w:p w:rsidR="009432EC" w:rsidRPr="00D7422E" w:rsidRDefault="009432EC" w:rsidP="009432EC">
      <w:pPr>
        <w:widowControl/>
        <w:jc w:val="left"/>
        <w:rPr>
          <w:rFonts w:ascii="微软雅黑" w:eastAsia="微软雅黑" w:hAnsi="微软雅黑" w:cs="宋体"/>
          <w:kern w:val="0"/>
        </w:rPr>
      </w:pPr>
      <w:r>
        <w:rPr>
          <w:noProof/>
        </w:rPr>
        <w:drawing>
          <wp:anchor distT="0" distB="0" distL="114300" distR="114300" simplePos="0" relativeHeight="251663360" behindDoc="0" locked="0" layoutInCell="1" allowOverlap="1">
            <wp:simplePos x="0" y="0"/>
            <wp:positionH relativeFrom="column">
              <wp:posOffset>161925</wp:posOffset>
            </wp:positionH>
            <wp:positionV relativeFrom="paragraph">
              <wp:posOffset>108585</wp:posOffset>
            </wp:positionV>
            <wp:extent cx="2667000" cy="990600"/>
            <wp:effectExtent l="0" t="0" r="0" b="0"/>
            <wp:wrapNone/>
            <wp:docPr id="26" name="图片 26" descr="C:\Users\kd\AppData\Roaming\Tencent\Users\957288039\QQ\WinTemp\RichOle\WNX_$ESU5ZW%[(9YMN7ZT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C:\Users\kd\AppData\Roaming\Tencent\Users\957288039\QQ\WinTemp\RichOle\WNX_$ESU5ZW%[(9YMN7ZT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32EC" w:rsidRPr="00A906B7" w:rsidRDefault="009432EC" w:rsidP="009432EC">
      <w:pPr>
        <w:widowControl/>
        <w:jc w:val="left"/>
        <w:rPr>
          <w:rFonts w:ascii="微软雅黑" w:eastAsia="微软雅黑" w:hAnsi="微软雅黑" w:cs="宋体"/>
          <w:kern w:val="0"/>
        </w:rPr>
      </w:pPr>
    </w:p>
    <w:p w:rsidR="009432EC" w:rsidRPr="00D7422E" w:rsidRDefault="009432EC" w:rsidP="009432EC">
      <w:pPr>
        <w:rPr>
          <w:rFonts w:ascii="微软雅黑" w:eastAsia="微软雅黑" w:hAnsi="微软雅黑"/>
        </w:rPr>
      </w:pPr>
    </w:p>
    <w:p w:rsidR="009432EC" w:rsidRPr="009754DA" w:rsidRDefault="009432EC" w:rsidP="009432EC">
      <w:pPr>
        <w:ind w:firstLine="420"/>
        <w:rPr>
          <w:rFonts w:ascii="宋体" w:hAnsi="宋体"/>
        </w:rPr>
      </w:pPr>
      <w:r w:rsidRPr="009754DA">
        <w:rPr>
          <w:rFonts w:ascii="宋体" w:hAnsi="宋体" w:hint="eastAsia"/>
        </w:rPr>
        <w:t>3.2.3 图书管理模型</w:t>
      </w:r>
    </w:p>
    <w:p w:rsidR="009432EC" w:rsidRDefault="009432EC" w:rsidP="009432EC">
      <w:pPr>
        <w:rPr>
          <w:noProof/>
        </w:rPr>
      </w:pPr>
      <w:r w:rsidRPr="001015DD">
        <w:rPr>
          <w:noProof/>
        </w:rPr>
        <w:lastRenderedPageBreak/>
        <w:drawing>
          <wp:inline distT="0" distB="0" distL="0" distR="0">
            <wp:extent cx="5280660" cy="35585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0660" cy="3558540"/>
                    </a:xfrm>
                    <a:prstGeom prst="rect">
                      <a:avLst/>
                    </a:prstGeom>
                    <a:noFill/>
                    <a:ln>
                      <a:noFill/>
                    </a:ln>
                  </pic:spPr>
                </pic:pic>
              </a:graphicData>
            </a:graphic>
          </wp:inline>
        </w:drawing>
      </w:r>
    </w:p>
    <w:p w:rsidR="009432EC" w:rsidRDefault="009432EC" w:rsidP="009432EC">
      <w:pPr>
        <w:rPr>
          <w:rFonts w:ascii="微软雅黑" w:eastAsia="微软雅黑" w:hAnsi="微软雅黑"/>
        </w:rPr>
      </w:pPr>
    </w:p>
    <w:p w:rsidR="009432EC" w:rsidRPr="009754DA" w:rsidRDefault="009432EC" w:rsidP="009432EC">
      <w:pPr>
        <w:rPr>
          <w:rFonts w:ascii="宋体" w:hAnsi="宋体"/>
        </w:rPr>
      </w:pPr>
      <w:r w:rsidRPr="00F36992">
        <w:rPr>
          <w:rFonts w:ascii="微软雅黑" w:eastAsia="微软雅黑" w:hAnsi="微软雅黑" w:hint="eastAsia"/>
        </w:rPr>
        <w:tab/>
      </w:r>
      <w:r w:rsidRPr="009754DA">
        <w:rPr>
          <w:rFonts w:ascii="宋体" w:hAnsi="宋体" w:hint="eastAsia"/>
        </w:rPr>
        <w:t>书目信息查询：用户输入待查询图书名，得到该图书的数量和状态信息。</w:t>
      </w:r>
    </w:p>
    <w:p w:rsidR="009432EC" w:rsidRPr="009754DA" w:rsidRDefault="009432EC" w:rsidP="009432EC">
      <w:pPr>
        <w:rPr>
          <w:rFonts w:ascii="宋体" w:hAnsi="宋体"/>
        </w:rPr>
      </w:pPr>
      <w:r w:rsidRPr="00F36992">
        <w:rPr>
          <w:rFonts w:ascii="微软雅黑" w:eastAsia="微软雅黑" w:hAnsi="微软雅黑" w:hint="eastAsia"/>
        </w:rPr>
        <w:tab/>
      </w:r>
      <w:r w:rsidRPr="009754DA">
        <w:rPr>
          <w:rFonts w:ascii="宋体" w:hAnsi="宋体" w:hint="eastAsia"/>
        </w:rPr>
        <w:t>增加图书：管理员在图书管理系统中增加新的图书。</w:t>
      </w:r>
    </w:p>
    <w:p w:rsidR="009432EC" w:rsidRPr="009754DA" w:rsidRDefault="009432EC" w:rsidP="009432EC">
      <w:pPr>
        <w:rPr>
          <w:rFonts w:ascii="宋体" w:hAnsi="宋体"/>
        </w:rPr>
      </w:pPr>
      <w:r w:rsidRPr="009754DA">
        <w:rPr>
          <w:rFonts w:ascii="宋体" w:hAnsi="宋体" w:hint="eastAsia"/>
        </w:rPr>
        <w:tab/>
        <w:t>修改图书信息：管理员在图书管理系统中修改已有图书的信息。</w:t>
      </w:r>
    </w:p>
    <w:p w:rsidR="009432EC" w:rsidRPr="009754DA" w:rsidRDefault="009432EC" w:rsidP="009432EC">
      <w:pPr>
        <w:rPr>
          <w:rFonts w:ascii="宋体" w:hAnsi="宋体"/>
        </w:rPr>
      </w:pPr>
      <w:r w:rsidRPr="009754DA">
        <w:rPr>
          <w:rFonts w:ascii="宋体" w:hAnsi="宋体" w:hint="eastAsia"/>
        </w:rPr>
        <w:tab/>
        <w:t>书目编排：管理员对系统内已有图书的排列顺序进行管理。</w:t>
      </w:r>
    </w:p>
    <w:p w:rsidR="009432EC" w:rsidRPr="009754DA" w:rsidRDefault="009432EC" w:rsidP="009432EC">
      <w:pPr>
        <w:rPr>
          <w:rFonts w:ascii="宋体" w:hAnsi="宋体"/>
        </w:rPr>
      </w:pPr>
      <w:r w:rsidRPr="009754DA">
        <w:rPr>
          <w:rFonts w:ascii="宋体" w:hAnsi="宋体" w:hint="eastAsia"/>
        </w:rPr>
        <w:tab/>
        <w:t>更新图书数目：更新系统中图书的现存数量。</w:t>
      </w:r>
    </w:p>
    <w:p w:rsidR="009432EC" w:rsidRPr="009754DA" w:rsidRDefault="009432EC" w:rsidP="009432EC">
      <w:pPr>
        <w:rPr>
          <w:rFonts w:ascii="宋体" w:hAnsi="宋体"/>
        </w:rPr>
      </w:pPr>
      <w:r w:rsidRPr="009754DA">
        <w:rPr>
          <w:rFonts w:ascii="宋体" w:hAnsi="宋体" w:hint="eastAsia"/>
        </w:rPr>
        <w:tab/>
        <w:t>更新图书信息：更新系统中图书的借阅、预借与归还状态。</w:t>
      </w:r>
    </w:p>
    <w:p w:rsidR="009432EC" w:rsidRPr="009754DA" w:rsidRDefault="009432EC" w:rsidP="009432EC">
      <w:pPr>
        <w:rPr>
          <w:rFonts w:ascii="宋体" w:hAnsi="宋体"/>
        </w:rPr>
      </w:pPr>
      <w:r w:rsidRPr="009754DA">
        <w:rPr>
          <w:rFonts w:ascii="宋体" w:hAnsi="宋体" w:hint="eastAsia"/>
        </w:rPr>
        <w:tab/>
        <w:t>记录查询操作：对用户执行的图书信息查询操作进行记录。</w:t>
      </w:r>
    </w:p>
    <w:p w:rsidR="009432EC" w:rsidRDefault="009432EC" w:rsidP="009432EC">
      <w:pPr>
        <w:rPr>
          <w:rFonts w:ascii="宋体" w:hAnsi="宋体"/>
        </w:rPr>
      </w:pPr>
      <w:r w:rsidRPr="009754DA">
        <w:rPr>
          <w:rFonts w:ascii="宋体" w:hAnsi="宋体" w:hint="eastAsia"/>
        </w:rPr>
        <w:tab/>
        <w:t>记录修改操作：对管理员执行的增改编排操作进行记录。</w:t>
      </w:r>
    </w:p>
    <w:p w:rsidR="009432EC" w:rsidRPr="009754DA" w:rsidRDefault="009432EC" w:rsidP="009432EC">
      <w:pPr>
        <w:rPr>
          <w:rFonts w:ascii="宋体" w:hAnsi="宋体"/>
        </w:rPr>
      </w:pPr>
    </w:p>
    <w:p w:rsidR="009432EC" w:rsidRPr="009754DA" w:rsidRDefault="009432EC" w:rsidP="009432EC">
      <w:pPr>
        <w:ind w:firstLine="420"/>
        <w:rPr>
          <w:rFonts w:ascii="宋体" w:hAnsi="宋体"/>
        </w:rPr>
      </w:pPr>
      <w:r w:rsidRPr="009754DA">
        <w:rPr>
          <w:rFonts w:ascii="宋体" w:hAnsi="宋体" w:hint="eastAsia"/>
        </w:rPr>
        <w:t>3.2.4 图书借阅模型</w:t>
      </w:r>
    </w:p>
    <w:p w:rsidR="009432EC" w:rsidRPr="004C593E" w:rsidRDefault="009432EC" w:rsidP="009432EC">
      <w:pPr>
        <w:ind w:firstLine="420"/>
        <w:jc w:val="center"/>
      </w:pPr>
      <w:r w:rsidRPr="001015DD">
        <w:rPr>
          <w:noProof/>
        </w:rPr>
        <w:lastRenderedPageBreak/>
        <w:drawing>
          <wp:inline distT="0" distB="0" distL="0" distR="0">
            <wp:extent cx="5280660" cy="36728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0660" cy="3672840"/>
                    </a:xfrm>
                    <a:prstGeom prst="rect">
                      <a:avLst/>
                    </a:prstGeom>
                    <a:noFill/>
                    <a:ln>
                      <a:noFill/>
                    </a:ln>
                  </pic:spPr>
                </pic:pic>
              </a:graphicData>
            </a:graphic>
          </wp:inline>
        </w:drawing>
      </w:r>
    </w:p>
    <w:p w:rsidR="009432EC" w:rsidRPr="009754DA" w:rsidRDefault="009432EC" w:rsidP="009432EC">
      <w:pPr>
        <w:widowControl/>
        <w:ind w:firstLine="420"/>
        <w:jc w:val="left"/>
        <w:rPr>
          <w:rFonts w:ascii="宋体" w:hAnsi="宋体" w:cs="宋体"/>
          <w:kern w:val="0"/>
        </w:rPr>
      </w:pPr>
      <w:r w:rsidRPr="009754DA">
        <w:rPr>
          <w:rFonts w:ascii="宋体" w:hAnsi="宋体" w:cs="宋体" w:hint="eastAsia"/>
          <w:kern w:val="0"/>
        </w:rPr>
        <w:t>获取图书信息：用户获得所查询图书的数量和状态。</w:t>
      </w:r>
    </w:p>
    <w:p w:rsidR="009432EC" w:rsidRPr="009754DA" w:rsidRDefault="009432EC" w:rsidP="009432EC">
      <w:pPr>
        <w:widowControl/>
        <w:jc w:val="left"/>
        <w:rPr>
          <w:rFonts w:ascii="宋体" w:hAnsi="宋体" w:cs="宋体"/>
          <w:kern w:val="0"/>
        </w:rPr>
      </w:pPr>
      <w:r w:rsidRPr="009754DA">
        <w:rPr>
          <w:rFonts w:ascii="宋体" w:hAnsi="宋体" w:cs="宋体" w:hint="eastAsia"/>
          <w:kern w:val="0"/>
        </w:rPr>
        <w:tab/>
        <w:t>借阅：用户借阅现有图书。</w:t>
      </w:r>
    </w:p>
    <w:p w:rsidR="009432EC" w:rsidRPr="009754DA" w:rsidRDefault="009432EC" w:rsidP="009432EC">
      <w:pPr>
        <w:widowControl/>
        <w:ind w:firstLine="420"/>
        <w:jc w:val="left"/>
        <w:rPr>
          <w:rFonts w:ascii="宋体" w:hAnsi="宋体" w:cs="宋体"/>
          <w:kern w:val="0"/>
        </w:rPr>
      </w:pPr>
      <w:r w:rsidRPr="009754DA">
        <w:rPr>
          <w:rFonts w:ascii="宋体" w:hAnsi="宋体" w:cs="宋体" w:hint="eastAsia"/>
          <w:kern w:val="0"/>
        </w:rPr>
        <w:t>预借：用户对暂时无法进行借阅的图书发出预借申请。</w:t>
      </w:r>
    </w:p>
    <w:p w:rsidR="009432EC" w:rsidRPr="009754DA" w:rsidRDefault="009432EC" w:rsidP="009432EC">
      <w:pPr>
        <w:widowControl/>
        <w:jc w:val="left"/>
        <w:rPr>
          <w:rFonts w:ascii="宋体" w:hAnsi="宋体" w:cs="宋体"/>
          <w:kern w:val="0"/>
        </w:rPr>
      </w:pPr>
      <w:r w:rsidRPr="009754DA">
        <w:rPr>
          <w:rFonts w:ascii="宋体" w:hAnsi="宋体" w:cs="宋体" w:hint="eastAsia"/>
          <w:kern w:val="0"/>
        </w:rPr>
        <w:tab/>
        <w:t>取消预借：用户取消对暂时无法借阅图书的预借申请。</w:t>
      </w:r>
    </w:p>
    <w:p w:rsidR="009432EC" w:rsidRPr="004C593E" w:rsidRDefault="009432EC" w:rsidP="009432EC">
      <w:pPr>
        <w:ind w:firstLine="420"/>
      </w:pPr>
      <w:r w:rsidRPr="009754DA">
        <w:rPr>
          <w:rFonts w:ascii="宋体" w:hAnsi="宋体" w:hint="eastAsia"/>
        </w:rPr>
        <w:t>3.2.5 图书归还模型</w:t>
      </w:r>
    </w:p>
    <w:p w:rsidR="009432EC" w:rsidRDefault="009432EC" w:rsidP="009432EC">
      <w:pPr>
        <w:ind w:firstLine="420"/>
      </w:pPr>
      <w:r w:rsidRPr="001015DD">
        <w:rPr>
          <w:noProof/>
        </w:rPr>
        <w:drawing>
          <wp:inline distT="0" distB="0" distL="0" distR="0">
            <wp:extent cx="5280660" cy="26974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0660" cy="2697480"/>
                    </a:xfrm>
                    <a:prstGeom prst="rect">
                      <a:avLst/>
                    </a:prstGeom>
                    <a:noFill/>
                    <a:ln>
                      <a:noFill/>
                    </a:ln>
                  </pic:spPr>
                </pic:pic>
              </a:graphicData>
            </a:graphic>
          </wp:inline>
        </w:drawing>
      </w:r>
    </w:p>
    <w:p w:rsidR="009432EC" w:rsidRPr="009754DA" w:rsidRDefault="009432EC" w:rsidP="009432EC">
      <w:pPr>
        <w:rPr>
          <w:rFonts w:ascii="宋体" w:hAnsi="宋体"/>
        </w:rPr>
      </w:pPr>
      <w:r w:rsidRPr="009754DA">
        <w:rPr>
          <w:rFonts w:ascii="宋体" w:hAnsi="宋体" w:hint="eastAsia"/>
        </w:rPr>
        <w:t>借书信息查询：用户查阅自己的历史借书操作。</w:t>
      </w:r>
    </w:p>
    <w:p w:rsidR="009432EC" w:rsidRPr="009754DA" w:rsidRDefault="009432EC" w:rsidP="009432EC">
      <w:pPr>
        <w:rPr>
          <w:rFonts w:ascii="宋体" w:hAnsi="宋体"/>
        </w:rPr>
      </w:pPr>
      <w:r w:rsidRPr="009754DA">
        <w:rPr>
          <w:rFonts w:ascii="宋体" w:hAnsi="宋体" w:hint="eastAsia"/>
        </w:rPr>
        <w:tab/>
        <w:t>还书：用户归还自己借阅的图书。</w:t>
      </w:r>
    </w:p>
    <w:p w:rsidR="009432EC" w:rsidRPr="009754DA" w:rsidRDefault="009432EC" w:rsidP="009432EC">
      <w:pPr>
        <w:rPr>
          <w:rFonts w:ascii="宋体" w:hAnsi="宋体"/>
        </w:rPr>
      </w:pPr>
      <w:r w:rsidRPr="009754DA">
        <w:rPr>
          <w:rFonts w:ascii="宋体" w:hAnsi="宋体" w:hint="eastAsia"/>
        </w:rPr>
        <w:lastRenderedPageBreak/>
        <w:tab/>
        <w:t>催还：系统向用户发出催促归还借阅图书的消息。</w:t>
      </w:r>
    </w:p>
    <w:p w:rsidR="009432EC" w:rsidRPr="009754DA" w:rsidRDefault="009432EC" w:rsidP="009432EC">
      <w:pPr>
        <w:rPr>
          <w:rFonts w:ascii="宋体" w:hAnsi="宋体"/>
        </w:rPr>
      </w:pPr>
      <w:r w:rsidRPr="009754DA">
        <w:rPr>
          <w:rFonts w:ascii="宋体" w:hAnsi="宋体" w:hint="eastAsia"/>
        </w:rPr>
        <w:t>3.2 用户说明</w:t>
      </w:r>
    </w:p>
    <w:p w:rsidR="009432EC" w:rsidRPr="009754DA" w:rsidRDefault="009432EC" w:rsidP="009432EC">
      <w:pPr>
        <w:rPr>
          <w:rFonts w:ascii="宋体" w:hAnsi="宋体"/>
        </w:rPr>
      </w:pPr>
      <w:r w:rsidRPr="009754DA">
        <w:rPr>
          <w:rFonts w:ascii="宋体" w:hAnsi="宋体" w:hint="eastAsia"/>
        </w:rPr>
        <w:tab/>
        <w:t>3.2.1 用例执行者</w:t>
      </w:r>
    </w:p>
    <w:p w:rsidR="009432EC" w:rsidRPr="009754DA" w:rsidRDefault="009432EC" w:rsidP="009432EC">
      <w:pPr>
        <w:rPr>
          <w:rFonts w:ascii="宋体" w:hAnsi="宋体"/>
        </w:rPr>
      </w:pPr>
      <w:r w:rsidRPr="009754DA">
        <w:rPr>
          <w:rFonts w:ascii="宋体" w:hAnsi="宋体" w:hint="eastAsia"/>
        </w:rPr>
        <w:tab/>
        <w:t>管理员：图书系统的管理维护人员，可查询图书数量与状态、向图书管理系统内添加新的图书条目、修改图书数量及状态、对现有图书进行编排、查看其它用户信息。</w:t>
      </w:r>
    </w:p>
    <w:p w:rsidR="009432EC" w:rsidRPr="009754DA" w:rsidRDefault="009432EC" w:rsidP="009432EC">
      <w:pPr>
        <w:rPr>
          <w:rFonts w:ascii="宋体" w:hAnsi="宋体"/>
        </w:rPr>
      </w:pPr>
      <w:r w:rsidRPr="009754DA">
        <w:rPr>
          <w:rFonts w:ascii="宋体" w:hAnsi="宋体" w:hint="eastAsia"/>
        </w:rPr>
        <w:tab/>
        <w:t>教师：使用图书管理系统的教师，可查询图书数量与状态、对图书进行借阅（预借）以及归还操作。</w:t>
      </w:r>
    </w:p>
    <w:p w:rsidR="009432EC" w:rsidRPr="009754DA" w:rsidRDefault="009432EC" w:rsidP="009432EC">
      <w:pPr>
        <w:rPr>
          <w:rFonts w:ascii="宋体" w:hAnsi="宋体"/>
        </w:rPr>
      </w:pPr>
      <w:r w:rsidRPr="009754DA">
        <w:rPr>
          <w:rFonts w:ascii="宋体" w:hAnsi="宋体" w:hint="eastAsia"/>
        </w:rPr>
        <w:tab/>
        <w:t>学生：使用图书管理系统的学生，可查询图书数量与状态、对图书进行借阅（预借）以及归还操作。</w:t>
      </w:r>
    </w:p>
    <w:p w:rsidR="009432EC" w:rsidRPr="009754DA" w:rsidRDefault="009432EC" w:rsidP="009432EC">
      <w:pPr>
        <w:rPr>
          <w:rFonts w:ascii="宋体" w:hAnsi="宋体"/>
        </w:rPr>
      </w:pPr>
      <w:r w:rsidRPr="009754DA">
        <w:rPr>
          <w:rFonts w:ascii="宋体" w:hAnsi="宋体" w:hint="eastAsia"/>
        </w:rPr>
        <w:tab/>
        <w:t>用户：指使用该图书管理系统的教师和学生，在用户分类上进行体现</w:t>
      </w:r>
    </w:p>
    <w:p w:rsidR="009432EC" w:rsidRPr="009754DA" w:rsidRDefault="009432EC" w:rsidP="009432EC">
      <w:pPr>
        <w:rPr>
          <w:rFonts w:ascii="宋体" w:hAnsi="宋体"/>
        </w:rPr>
      </w:pPr>
      <w:r w:rsidRPr="009754DA">
        <w:rPr>
          <w:rFonts w:ascii="宋体" w:hAnsi="宋体" w:hint="eastAsia"/>
        </w:rPr>
        <w:t>3.2.2 潜在的用例执行者</w:t>
      </w:r>
    </w:p>
    <w:p w:rsidR="009432EC" w:rsidRPr="009754DA" w:rsidRDefault="009432EC" w:rsidP="009432EC">
      <w:pPr>
        <w:rPr>
          <w:rFonts w:ascii="宋体" w:hAnsi="宋体"/>
        </w:rPr>
      </w:pPr>
      <w:r w:rsidRPr="009754DA">
        <w:rPr>
          <w:rFonts w:ascii="宋体" w:hAnsi="宋体" w:hint="eastAsia"/>
        </w:rPr>
        <w:tab/>
        <w:t>库存系统：记录图书馆中存有图书的软件。</w:t>
      </w:r>
    </w:p>
    <w:p w:rsidR="009432EC" w:rsidRPr="009754DA" w:rsidRDefault="009432EC" w:rsidP="009432EC">
      <w:pPr>
        <w:rPr>
          <w:rFonts w:ascii="宋体" w:hAnsi="宋体"/>
        </w:rPr>
      </w:pPr>
      <w:r w:rsidRPr="009754DA">
        <w:rPr>
          <w:rFonts w:ascii="宋体" w:hAnsi="宋体" w:hint="eastAsia"/>
        </w:rPr>
        <w:tab/>
        <w:t>记录系统：记录图书系统中用户操作及个人信息的软件。</w:t>
      </w:r>
    </w:p>
    <w:p w:rsidR="009432EC" w:rsidRPr="009754DA" w:rsidRDefault="009432EC" w:rsidP="009432EC">
      <w:pPr>
        <w:rPr>
          <w:rFonts w:ascii="宋体" w:hAnsi="宋体"/>
        </w:rPr>
      </w:pPr>
      <w:r w:rsidRPr="009754DA">
        <w:rPr>
          <w:rFonts w:ascii="宋体" w:hAnsi="宋体" w:hint="eastAsia"/>
        </w:rPr>
        <w:t>3.3注册模型描述</w:t>
      </w:r>
    </w:p>
    <w:p w:rsidR="009432EC" w:rsidRPr="009754DA" w:rsidRDefault="009432EC" w:rsidP="009432EC">
      <w:pPr>
        <w:rPr>
          <w:rFonts w:ascii="宋体" w:hAnsi="宋体"/>
        </w:rPr>
      </w:pPr>
      <w:r w:rsidRPr="009754DA">
        <w:rPr>
          <w:rFonts w:ascii="宋体" w:hAnsi="宋体" w:hint="eastAsia"/>
        </w:rPr>
        <w:tab/>
        <w:t>前置条件：用户启动该应用系统</w:t>
      </w:r>
      <w:r w:rsidR="0046214D">
        <w:rPr>
          <w:rFonts w:ascii="宋体" w:hAnsi="宋体" w:hint="eastAsia"/>
        </w:rPr>
        <w:t>且尚未注册</w:t>
      </w:r>
      <w:r w:rsidR="00EE7262">
        <w:rPr>
          <w:rFonts w:ascii="宋体" w:hAnsi="宋体"/>
        </w:rPr>
        <w:t>；</w:t>
      </w:r>
    </w:p>
    <w:p w:rsidR="009432EC" w:rsidRPr="009754DA" w:rsidRDefault="009432EC" w:rsidP="009432EC">
      <w:pPr>
        <w:rPr>
          <w:rFonts w:ascii="宋体" w:hAnsi="宋体"/>
        </w:rPr>
      </w:pPr>
      <w:r w:rsidRPr="009754DA">
        <w:rPr>
          <w:rFonts w:ascii="宋体" w:hAnsi="宋体" w:hint="eastAsia"/>
        </w:rPr>
        <w:tab/>
        <w:t>基本路径：</w:t>
      </w:r>
    </w:p>
    <w:p w:rsidR="009432EC" w:rsidRPr="009754DA" w:rsidRDefault="009432EC" w:rsidP="009432EC">
      <w:pPr>
        <w:ind w:left="420" w:firstLine="420"/>
        <w:rPr>
          <w:rFonts w:ascii="宋体" w:hAnsi="宋体"/>
        </w:rPr>
      </w:pPr>
      <w:r w:rsidRPr="009754DA">
        <w:rPr>
          <w:rFonts w:ascii="宋体" w:hAnsi="宋体" w:hint="eastAsia"/>
        </w:rPr>
        <w:t>1）系统显示登录界面；</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2）用户进入注册界面；</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3）用户输入注册账户的用户名和密码；</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4）系统查找是否有用户名重复；</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5）系统记录新账户信息，注册完成，用例结束；</w:t>
      </w:r>
    </w:p>
    <w:p w:rsidR="009432EC" w:rsidRPr="009754DA" w:rsidRDefault="009432EC" w:rsidP="009432EC">
      <w:pPr>
        <w:rPr>
          <w:rFonts w:ascii="宋体" w:hAnsi="宋体"/>
        </w:rPr>
      </w:pPr>
      <w:r w:rsidRPr="009754DA">
        <w:rPr>
          <w:rFonts w:ascii="宋体" w:hAnsi="宋体" w:hint="eastAsia"/>
        </w:rPr>
        <w:tab/>
        <w:t>可选路径：</w:t>
      </w:r>
    </w:p>
    <w:p w:rsidR="009432EC" w:rsidRPr="009754DA" w:rsidRDefault="009432EC" w:rsidP="009432EC">
      <w:pPr>
        <w:ind w:left="420" w:firstLine="420"/>
        <w:rPr>
          <w:rFonts w:ascii="宋体" w:hAnsi="宋体"/>
        </w:rPr>
      </w:pPr>
      <w:r w:rsidRPr="009754DA">
        <w:rPr>
          <w:rFonts w:ascii="宋体" w:hAnsi="宋体" w:hint="eastAsia"/>
        </w:rPr>
        <w:t>在第4）步，如果输入用户名与已有用户名重复，系统提示用户进行对注册用户名的修改；</w:t>
      </w:r>
    </w:p>
    <w:p w:rsidR="00EE7262" w:rsidRDefault="009432EC" w:rsidP="0046214D">
      <w:pPr>
        <w:rPr>
          <w:rFonts w:ascii="宋体" w:hAnsi="宋体"/>
        </w:rPr>
      </w:pPr>
      <w:r w:rsidRPr="009754DA">
        <w:rPr>
          <w:rFonts w:ascii="宋体" w:hAnsi="宋体" w:hint="eastAsia"/>
        </w:rPr>
        <w:tab/>
      </w:r>
      <w:r w:rsidRPr="009754DA">
        <w:rPr>
          <w:rFonts w:ascii="宋体" w:hAnsi="宋体" w:hint="eastAsia"/>
        </w:rPr>
        <w:tab/>
        <w:t>如果客户选择修改用户名，则会到第4）步；否则结束用例。</w:t>
      </w:r>
    </w:p>
    <w:p w:rsidR="0046214D" w:rsidRPr="0046214D" w:rsidRDefault="0046214D" w:rsidP="0046214D">
      <w:pPr>
        <w:rPr>
          <w:rFonts w:ascii="宋体" w:hAnsi="宋体"/>
        </w:rPr>
      </w:pPr>
      <w:r>
        <w:rPr>
          <w:rFonts w:ascii="宋体" w:hAnsi="宋体"/>
        </w:rPr>
        <w:tab/>
      </w:r>
      <w:r w:rsidRPr="0046214D">
        <w:rPr>
          <w:rFonts w:ascii="宋体" w:hAnsi="宋体" w:hint="eastAsia"/>
        </w:rPr>
        <w:t>后置条件：该用户已经被注册。</w:t>
      </w:r>
    </w:p>
    <w:p w:rsidR="009432EC" w:rsidRDefault="009432EC" w:rsidP="009432EC">
      <w:pPr>
        <w:ind w:firstLine="420"/>
      </w:pPr>
      <w:r>
        <w:rPr>
          <w:rFonts w:hint="eastAsia"/>
        </w:rPr>
        <w:t xml:space="preserve">3.4 </w:t>
      </w:r>
      <w:r>
        <w:rPr>
          <w:rFonts w:hint="eastAsia"/>
        </w:rPr>
        <w:t>登录模型描述</w:t>
      </w:r>
    </w:p>
    <w:p w:rsidR="009432EC" w:rsidRDefault="009432EC" w:rsidP="009432EC">
      <w:pPr>
        <w:ind w:firstLine="420"/>
      </w:pPr>
      <w:r>
        <w:rPr>
          <w:rFonts w:hint="eastAsia"/>
        </w:rPr>
        <w:tab/>
      </w:r>
      <w:r>
        <w:rPr>
          <w:rFonts w:hint="eastAsia"/>
        </w:rPr>
        <w:t>前置条件：用户启动该应用系统；</w:t>
      </w:r>
    </w:p>
    <w:p w:rsidR="009432EC" w:rsidRDefault="009432EC" w:rsidP="009432EC">
      <w:pPr>
        <w:ind w:firstLine="420"/>
      </w:pPr>
      <w:r>
        <w:rPr>
          <w:rFonts w:hint="eastAsia"/>
        </w:rPr>
        <w:lastRenderedPageBreak/>
        <w:tab/>
      </w:r>
      <w:r>
        <w:rPr>
          <w:rFonts w:hint="eastAsia"/>
        </w:rPr>
        <w:t>基本路径：</w:t>
      </w:r>
    </w:p>
    <w:p w:rsidR="009432EC" w:rsidRDefault="009432EC" w:rsidP="009432EC">
      <w:pPr>
        <w:ind w:firstLine="420"/>
      </w:pPr>
      <w:r>
        <w:rPr>
          <w:rFonts w:hint="eastAsia"/>
        </w:rPr>
        <w:t>1</w:t>
      </w:r>
      <w:r>
        <w:rPr>
          <w:rFonts w:hint="eastAsia"/>
        </w:rPr>
        <w:t>）系统显示登录界面；</w:t>
      </w:r>
    </w:p>
    <w:p w:rsidR="009432EC" w:rsidRDefault="009432EC" w:rsidP="009432EC">
      <w:pPr>
        <w:ind w:firstLine="420"/>
      </w:pPr>
      <w:r>
        <w:rPr>
          <w:rFonts w:hint="eastAsia"/>
        </w:rPr>
        <w:tab/>
      </w:r>
      <w:r>
        <w:rPr>
          <w:rFonts w:hint="eastAsia"/>
        </w:rPr>
        <w:tab/>
        <w:t>2</w:t>
      </w:r>
      <w:r>
        <w:rPr>
          <w:rFonts w:hint="eastAsia"/>
        </w:rPr>
        <w:t>）用户进输入用户名和密码；</w:t>
      </w:r>
    </w:p>
    <w:p w:rsidR="009432EC" w:rsidRDefault="009432EC" w:rsidP="009432EC">
      <w:pPr>
        <w:ind w:firstLine="420"/>
      </w:pPr>
      <w:r>
        <w:rPr>
          <w:rFonts w:hint="eastAsia"/>
        </w:rPr>
        <w:tab/>
      </w:r>
      <w:r>
        <w:rPr>
          <w:rFonts w:hint="eastAsia"/>
        </w:rPr>
        <w:tab/>
        <w:t>3</w:t>
      </w:r>
      <w:r>
        <w:rPr>
          <w:rFonts w:hint="eastAsia"/>
        </w:rPr>
        <w:t>）系统验证身份信息；</w:t>
      </w:r>
    </w:p>
    <w:p w:rsidR="009432EC" w:rsidRDefault="009432EC" w:rsidP="009432EC">
      <w:pPr>
        <w:ind w:firstLine="420"/>
      </w:pPr>
      <w:r>
        <w:rPr>
          <w:rFonts w:hint="eastAsia"/>
        </w:rPr>
        <w:tab/>
      </w:r>
      <w:r>
        <w:rPr>
          <w:rFonts w:hint="eastAsia"/>
        </w:rPr>
        <w:tab/>
        <w:t>4</w:t>
      </w:r>
      <w:r>
        <w:rPr>
          <w:rFonts w:hint="eastAsia"/>
        </w:rPr>
        <w:t>）身份信息验证符合系统内记录，登录成功，用例结束；</w:t>
      </w:r>
    </w:p>
    <w:p w:rsidR="009432EC" w:rsidRDefault="009432EC" w:rsidP="009432EC">
      <w:pPr>
        <w:ind w:firstLine="420"/>
      </w:pPr>
      <w:r>
        <w:rPr>
          <w:rFonts w:hint="eastAsia"/>
        </w:rPr>
        <w:tab/>
      </w:r>
      <w:r>
        <w:rPr>
          <w:rFonts w:hint="eastAsia"/>
        </w:rPr>
        <w:tab/>
        <w:t>5</w:t>
      </w:r>
      <w:r>
        <w:rPr>
          <w:rFonts w:hint="eastAsia"/>
        </w:rPr>
        <w:t>）系统记录新账户信息，注册完成，用例结束；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在第</w:t>
      </w:r>
      <w:r>
        <w:rPr>
          <w:rFonts w:hint="eastAsia"/>
        </w:rPr>
        <w:t>3</w:t>
      </w:r>
      <w:r>
        <w:rPr>
          <w:rFonts w:hint="eastAsia"/>
        </w:rPr>
        <w:t>）步，如果输入用户名不在系统记录内或输入用户名与密码不相符，系统提示用户重新输入用户名和密码；</w:t>
      </w:r>
    </w:p>
    <w:p w:rsidR="009432EC" w:rsidRDefault="009432EC" w:rsidP="009432EC">
      <w:pPr>
        <w:ind w:firstLine="420"/>
      </w:pPr>
      <w:r>
        <w:rPr>
          <w:rFonts w:hint="eastAsia"/>
        </w:rPr>
        <w:tab/>
      </w:r>
      <w:r>
        <w:rPr>
          <w:rFonts w:hint="eastAsia"/>
        </w:rPr>
        <w:tab/>
      </w:r>
      <w:r>
        <w:rPr>
          <w:rFonts w:hint="eastAsia"/>
        </w:rPr>
        <w:t>如果客户选择重新输入，则会到第</w:t>
      </w:r>
      <w:r>
        <w:rPr>
          <w:rFonts w:hint="eastAsia"/>
        </w:rPr>
        <w:t>3</w:t>
      </w:r>
      <w:r>
        <w:rPr>
          <w:rFonts w:hint="eastAsia"/>
        </w:rPr>
        <w:t>）步；否则结束用例。</w:t>
      </w:r>
    </w:p>
    <w:p w:rsidR="009432EC" w:rsidRDefault="009432EC" w:rsidP="009432EC">
      <w:pPr>
        <w:ind w:firstLine="420"/>
      </w:pPr>
      <w:r>
        <w:rPr>
          <w:rFonts w:hint="eastAsia"/>
        </w:rPr>
        <w:t>3.3</w:t>
      </w:r>
      <w:r>
        <w:rPr>
          <w:rFonts w:hint="eastAsia"/>
        </w:rPr>
        <w:t>查询模型描述</w:t>
      </w:r>
    </w:p>
    <w:p w:rsidR="009432EC" w:rsidRDefault="009432EC" w:rsidP="009432EC">
      <w:pPr>
        <w:ind w:firstLine="420"/>
      </w:pPr>
      <w:r>
        <w:rPr>
          <w:rFonts w:hint="eastAsia"/>
        </w:rPr>
        <w:tab/>
      </w:r>
      <w:r>
        <w:rPr>
          <w:rFonts w:hint="eastAsia"/>
        </w:rPr>
        <w:t>前置条件：用户登录该应用系统；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1</w:t>
      </w:r>
      <w:r>
        <w:rPr>
          <w:rFonts w:hint="eastAsia"/>
        </w:rPr>
        <w:t>）用户选择“书目信息查询”时用例开始；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t>用户输入待查询图书名称关键词；</w:t>
      </w:r>
    </w:p>
    <w:p w:rsidR="009432EC" w:rsidRDefault="009432EC" w:rsidP="009432EC">
      <w:pPr>
        <w:ind w:firstLine="420"/>
      </w:pPr>
      <w:r>
        <w:rPr>
          <w:rFonts w:hint="eastAsia"/>
        </w:rPr>
        <w:t>a</w:t>
      </w:r>
      <w:r>
        <w:rPr>
          <w:rFonts w:hint="eastAsia"/>
        </w:rPr>
        <w:t>）系统给出书名含有该关键词的图书条目；</w:t>
      </w:r>
    </w:p>
    <w:p w:rsidR="009432EC" w:rsidRDefault="009432EC" w:rsidP="009432EC">
      <w:pPr>
        <w:ind w:firstLine="420"/>
      </w:pPr>
      <w:r>
        <w:rPr>
          <w:rFonts w:hint="eastAsia"/>
        </w:rPr>
        <w:t>b</w:t>
      </w:r>
      <w:r>
        <w:rPr>
          <w:rFonts w:hint="eastAsia"/>
        </w:rPr>
        <w:t>）系统给出图书相应的信息；</w:t>
      </w:r>
    </w:p>
    <w:p w:rsidR="009432EC" w:rsidRDefault="009432EC" w:rsidP="009432EC">
      <w:pPr>
        <w:ind w:firstLine="420"/>
      </w:pPr>
      <w:r>
        <w:rPr>
          <w:rFonts w:hint="eastAsia"/>
        </w:rPr>
        <w:t>c</w:t>
      </w:r>
      <w:r>
        <w:rPr>
          <w:rFonts w:hint="eastAsia"/>
        </w:rPr>
        <w:t>）记录系统进行操作记录；</w:t>
      </w:r>
    </w:p>
    <w:p w:rsidR="009432EC" w:rsidRDefault="009432EC" w:rsidP="009432EC">
      <w:pPr>
        <w:ind w:firstLine="420"/>
      </w:pPr>
      <w:r>
        <w:rPr>
          <w:rFonts w:hint="eastAsia"/>
        </w:rPr>
        <w:t>结束循环，用例结束；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ab/>
      </w:r>
      <w:r>
        <w:rPr>
          <w:rFonts w:hint="eastAsia"/>
        </w:rPr>
        <w:tab/>
      </w:r>
      <w:r>
        <w:rPr>
          <w:rFonts w:hint="eastAsia"/>
        </w:rPr>
        <w:t>如果第</w:t>
      </w:r>
      <w:r>
        <w:rPr>
          <w:rFonts w:hint="eastAsia"/>
        </w:rPr>
        <w:t>2</w:t>
      </w:r>
      <w:r>
        <w:rPr>
          <w:rFonts w:hint="eastAsia"/>
        </w:rPr>
        <w:t>）步中用户输入的关键词在图书管理系统中找不到相符的条目，系统将提示图书不存在，并重新回到输入图书名称界面；如果用户选择重新输入，则回到第</w:t>
      </w:r>
      <w:r>
        <w:rPr>
          <w:rFonts w:hint="eastAsia"/>
        </w:rPr>
        <w:t>2</w:t>
      </w:r>
      <w:r>
        <w:rPr>
          <w:rFonts w:hint="eastAsia"/>
        </w:rPr>
        <w:t>）步，如果选择取消，用例结束。</w:t>
      </w:r>
    </w:p>
    <w:p w:rsidR="009432EC" w:rsidRDefault="009432EC" w:rsidP="009432EC">
      <w:pPr>
        <w:ind w:firstLine="420"/>
      </w:pPr>
      <w:r>
        <w:rPr>
          <w:rFonts w:hint="eastAsia"/>
        </w:rPr>
        <w:t xml:space="preserve">3.5 </w:t>
      </w:r>
      <w:r>
        <w:rPr>
          <w:rFonts w:hint="eastAsia"/>
        </w:rPr>
        <w:t>图书增加模型描述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）管理员选择“增加图书”时用例开始；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lastRenderedPageBreak/>
        <w:tab/>
      </w:r>
      <w:r>
        <w:rPr>
          <w:rFonts w:hint="eastAsia"/>
        </w:rPr>
        <w:tab/>
      </w:r>
      <w:r>
        <w:rPr>
          <w:rFonts w:hint="eastAsia"/>
        </w:rPr>
        <w:tab/>
      </w:r>
      <w:r>
        <w:rPr>
          <w:rFonts w:hint="eastAsia"/>
        </w:rPr>
        <w:t>管理员输入新增书的书名、描述以及存入本数；</w:t>
      </w:r>
    </w:p>
    <w:p w:rsidR="009432EC" w:rsidRDefault="009432EC" w:rsidP="009432EC">
      <w:pPr>
        <w:ind w:firstLine="420"/>
      </w:pPr>
      <w:r>
        <w:rPr>
          <w:rFonts w:hint="eastAsia"/>
        </w:rPr>
        <w:tab/>
      </w:r>
      <w:r>
        <w:rPr>
          <w:rFonts w:hint="eastAsia"/>
        </w:rPr>
        <w:tab/>
      </w:r>
      <w:r>
        <w:rPr>
          <w:rFonts w:hint="eastAsia"/>
        </w:rPr>
        <w:tab/>
        <w:t>a</w:t>
      </w:r>
      <w:r>
        <w:rPr>
          <w:rFonts w:hint="eastAsia"/>
        </w:rPr>
        <w:t>）系统检查该书是否已经有相应记录；</w:t>
      </w:r>
    </w:p>
    <w:p w:rsidR="009432EC" w:rsidRDefault="009432EC" w:rsidP="009432EC">
      <w:pPr>
        <w:ind w:firstLine="420"/>
      </w:pPr>
      <w:r>
        <w:rPr>
          <w:rFonts w:hint="eastAsia"/>
        </w:rPr>
        <w:tab/>
      </w:r>
      <w:r>
        <w:rPr>
          <w:rFonts w:hint="eastAsia"/>
        </w:rPr>
        <w:tab/>
      </w:r>
      <w:r>
        <w:rPr>
          <w:rFonts w:hint="eastAsia"/>
        </w:rPr>
        <w:tab/>
        <w:t>b</w:t>
      </w:r>
      <w:r>
        <w:rPr>
          <w:rFonts w:hint="eastAsia"/>
        </w:rPr>
        <w:t>）系统在库存系统中添加新书对应条目，保存书名、描述与本数；</w:t>
      </w:r>
    </w:p>
    <w:p w:rsidR="009432EC" w:rsidRDefault="009432EC" w:rsidP="009432EC">
      <w:pPr>
        <w:ind w:firstLine="420"/>
      </w:pPr>
      <w:r>
        <w:rPr>
          <w:rFonts w:hint="eastAsia"/>
        </w:rPr>
        <w:tab/>
      </w:r>
      <w:r>
        <w:rPr>
          <w:rFonts w:hint="eastAsia"/>
        </w:rPr>
        <w:tab/>
      </w:r>
      <w:r>
        <w:rPr>
          <w:rFonts w:hint="eastAsia"/>
        </w:rPr>
        <w:tab/>
        <w:t>c</w:t>
      </w:r>
      <w:r>
        <w:rPr>
          <w:rFonts w:hint="eastAsia"/>
        </w:rPr>
        <w:t>）系统将新书状态置为“可借阅”；</w:t>
      </w:r>
    </w:p>
    <w:p w:rsidR="009432EC" w:rsidRDefault="009432EC" w:rsidP="009432EC">
      <w:pPr>
        <w:ind w:firstLine="420"/>
      </w:pPr>
      <w:r>
        <w:rPr>
          <w:rFonts w:hint="eastAsia"/>
        </w:rPr>
        <w:t>d</w:t>
      </w:r>
      <w:r>
        <w:rPr>
          <w:rFonts w:hint="eastAsia"/>
        </w:rPr>
        <w:t>）记录系统进行操作记录；</w:t>
      </w:r>
    </w:p>
    <w:p w:rsidR="009432EC" w:rsidRDefault="009432EC" w:rsidP="009432EC">
      <w:pPr>
        <w:ind w:firstLine="420"/>
      </w:pPr>
      <w:r>
        <w:rPr>
          <w:rFonts w:hint="eastAsia"/>
        </w:rPr>
        <w:tab/>
      </w:r>
      <w:r>
        <w:rPr>
          <w:rFonts w:hint="eastAsia"/>
        </w:rPr>
        <w:tab/>
      </w:r>
      <w:r>
        <w:rPr>
          <w:rFonts w:hint="eastAsia"/>
        </w:rPr>
        <w:tab/>
      </w:r>
      <w:r>
        <w:rPr>
          <w:rFonts w:hint="eastAsia"/>
        </w:rPr>
        <w:t>结束循环，用例结束；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ab/>
      </w:r>
      <w:r>
        <w:rPr>
          <w:rFonts w:hint="eastAsia"/>
        </w:rPr>
        <w:tab/>
      </w:r>
      <w:r>
        <w:rPr>
          <w:rFonts w:hint="eastAsia"/>
        </w:rPr>
        <w:t>如果第</w:t>
      </w:r>
      <w:r>
        <w:rPr>
          <w:rFonts w:hint="eastAsia"/>
        </w:rPr>
        <w:t>2</w:t>
      </w:r>
      <w:r>
        <w:rPr>
          <w:rFonts w:hint="eastAsia"/>
        </w:rPr>
        <w:t>）步中新增书的书名和描述与已有记录重合，系统提示管理员添加已有图书，操作失败，并返回增加图书界面；如果管理员选择重新输入，则回到第</w:t>
      </w:r>
      <w:r>
        <w:rPr>
          <w:rFonts w:hint="eastAsia"/>
        </w:rPr>
        <w:t>2</w:t>
      </w:r>
      <w:r>
        <w:rPr>
          <w:rFonts w:hint="eastAsia"/>
        </w:rPr>
        <w:t>）步，如果选择取消，用例结束。</w:t>
      </w:r>
    </w:p>
    <w:p w:rsidR="009432EC" w:rsidRDefault="009432EC" w:rsidP="009432EC">
      <w:pPr>
        <w:ind w:firstLine="420"/>
      </w:pPr>
      <w:r>
        <w:rPr>
          <w:rFonts w:hint="eastAsia"/>
        </w:rPr>
        <w:t xml:space="preserve">3.6 </w:t>
      </w:r>
      <w:r>
        <w:rPr>
          <w:rFonts w:hint="eastAsia"/>
        </w:rPr>
        <w:t>图书修改模型描述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）管理员选择“修改图书信息”时用例开始；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tab/>
      </w:r>
      <w:r>
        <w:rPr>
          <w:rFonts w:hint="eastAsia"/>
        </w:rPr>
        <w:tab/>
      </w:r>
      <w:r>
        <w:rPr>
          <w:rFonts w:hint="eastAsia"/>
        </w:rPr>
        <w:tab/>
      </w:r>
      <w:r>
        <w:rPr>
          <w:rFonts w:hint="eastAsia"/>
        </w:rPr>
        <w:t>管理员输入待修改图书的书名；</w:t>
      </w:r>
    </w:p>
    <w:p w:rsidR="009432EC" w:rsidRDefault="009432EC" w:rsidP="009432EC">
      <w:pPr>
        <w:ind w:firstLine="420"/>
      </w:pPr>
      <w:r>
        <w:rPr>
          <w:rFonts w:hint="eastAsia"/>
        </w:rPr>
        <w:tab/>
      </w:r>
      <w:r>
        <w:rPr>
          <w:rFonts w:hint="eastAsia"/>
        </w:rPr>
        <w:tab/>
      </w:r>
      <w:r>
        <w:rPr>
          <w:rFonts w:hint="eastAsia"/>
        </w:rPr>
        <w:tab/>
        <w:t>a</w:t>
      </w:r>
      <w:r>
        <w:rPr>
          <w:rFonts w:hint="eastAsia"/>
        </w:rPr>
        <w:t>）系统检查该书是否已经有相应记录；</w:t>
      </w:r>
    </w:p>
    <w:p w:rsidR="009432EC" w:rsidRDefault="009432EC" w:rsidP="009432EC">
      <w:pPr>
        <w:ind w:firstLine="420"/>
      </w:pPr>
      <w:r>
        <w:rPr>
          <w:rFonts w:hint="eastAsia"/>
        </w:rPr>
        <w:tab/>
      </w:r>
      <w:r>
        <w:rPr>
          <w:rFonts w:hint="eastAsia"/>
        </w:rPr>
        <w:tab/>
      </w:r>
      <w:r>
        <w:rPr>
          <w:rFonts w:hint="eastAsia"/>
        </w:rPr>
        <w:tab/>
        <w:t>b</w:t>
      </w:r>
      <w:r>
        <w:rPr>
          <w:rFonts w:hint="eastAsia"/>
        </w:rPr>
        <w:t>）系统给出该书对应条目；</w:t>
      </w:r>
    </w:p>
    <w:p w:rsidR="009432EC" w:rsidRDefault="009432EC" w:rsidP="009432EC">
      <w:pPr>
        <w:ind w:firstLine="420"/>
      </w:pPr>
      <w:r>
        <w:rPr>
          <w:rFonts w:hint="eastAsia"/>
        </w:rPr>
        <w:tab/>
      </w:r>
      <w:r>
        <w:rPr>
          <w:rFonts w:hint="eastAsia"/>
        </w:rPr>
        <w:tab/>
      </w:r>
      <w:r>
        <w:rPr>
          <w:rFonts w:hint="eastAsia"/>
        </w:rPr>
        <w:tab/>
        <w:t>c</w:t>
      </w:r>
      <w:r>
        <w:rPr>
          <w:rFonts w:hint="eastAsia"/>
        </w:rPr>
        <w:t>）管理员修改该书的书名、描述、本数或状态；</w:t>
      </w:r>
    </w:p>
    <w:p w:rsidR="009432EC" w:rsidRDefault="009432EC" w:rsidP="009432EC">
      <w:pPr>
        <w:ind w:firstLine="420"/>
      </w:pPr>
      <w:r>
        <w:rPr>
          <w:rFonts w:hint="eastAsia"/>
        </w:rPr>
        <w:t>d</w:t>
      </w:r>
      <w:r>
        <w:rPr>
          <w:rFonts w:hint="eastAsia"/>
        </w:rPr>
        <w:t>）记录系统进行操作记录；</w:t>
      </w:r>
    </w:p>
    <w:p w:rsidR="009432EC" w:rsidRDefault="009432EC" w:rsidP="009432EC">
      <w:pPr>
        <w:ind w:firstLine="420"/>
      </w:pPr>
      <w:r>
        <w:rPr>
          <w:rFonts w:hint="eastAsia"/>
        </w:rPr>
        <w:tab/>
      </w:r>
      <w:r>
        <w:rPr>
          <w:rFonts w:hint="eastAsia"/>
        </w:rPr>
        <w:tab/>
      </w:r>
      <w:r>
        <w:rPr>
          <w:rFonts w:hint="eastAsia"/>
        </w:rPr>
        <w:tab/>
      </w:r>
      <w:r>
        <w:rPr>
          <w:rFonts w:hint="eastAsia"/>
        </w:rPr>
        <w:t>结束循环，用例结束；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ab/>
      </w:r>
      <w:r>
        <w:rPr>
          <w:rFonts w:hint="eastAsia"/>
        </w:rPr>
        <w:tab/>
      </w:r>
      <w:r>
        <w:rPr>
          <w:rFonts w:hint="eastAsia"/>
        </w:rPr>
        <w:t>如果第</w:t>
      </w:r>
      <w:r>
        <w:rPr>
          <w:rFonts w:hint="eastAsia"/>
        </w:rPr>
        <w:t>2</w:t>
      </w:r>
      <w:r>
        <w:rPr>
          <w:rFonts w:hint="eastAsia"/>
        </w:rPr>
        <w:t>）步中输入的书名在系统中未找到符合条目，系统提示管理员该书不存在，并返回增加图书界面；如果管理员选择重新输入，则回到第</w:t>
      </w:r>
      <w:r>
        <w:rPr>
          <w:rFonts w:hint="eastAsia"/>
        </w:rPr>
        <w:t>2</w:t>
      </w:r>
      <w:r>
        <w:rPr>
          <w:rFonts w:hint="eastAsia"/>
        </w:rPr>
        <w:t>）步，如果选择取消，用例结束。</w:t>
      </w:r>
    </w:p>
    <w:p w:rsidR="009432EC" w:rsidRDefault="009432EC" w:rsidP="009432EC">
      <w:pPr>
        <w:ind w:firstLine="420"/>
      </w:pPr>
      <w:r>
        <w:rPr>
          <w:rFonts w:hint="eastAsia"/>
        </w:rPr>
        <w:t xml:space="preserve">3.7 </w:t>
      </w:r>
      <w:r>
        <w:rPr>
          <w:rFonts w:hint="eastAsia"/>
        </w:rPr>
        <w:t>图书编排模型描述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lastRenderedPageBreak/>
        <w:tab/>
      </w:r>
      <w:r>
        <w:rPr>
          <w:rFonts w:hint="eastAsia"/>
        </w:rPr>
        <w:tab/>
        <w:t>1</w:t>
      </w:r>
      <w:r>
        <w:rPr>
          <w:rFonts w:hint="eastAsia"/>
        </w:rPr>
        <w:t>）管理员选择“书目”时用例开始；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tab/>
      </w:r>
      <w:r>
        <w:rPr>
          <w:rFonts w:hint="eastAsia"/>
        </w:rPr>
        <w:tab/>
      </w:r>
      <w:r>
        <w:rPr>
          <w:rFonts w:hint="eastAsia"/>
        </w:rPr>
        <w:tab/>
      </w:r>
      <w:r>
        <w:rPr>
          <w:rFonts w:hint="eastAsia"/>
        </w:rPr>
        <w:t>系统给出当前库存系统中的图书条目；</w:t>
      </w:r>
    </w:p>
    <w:p w:rsidR="009432EC" w:rsidRDefault="009432EC" w:rsidP="009432EC">
      <w:pPr>
        <w:ind w:firstLine="420"/>
      </w:pPr>
      <w:r>
        <w:rPr>
          <w:rFonts w:hint="eastAsia"/>
        </w:rPr>
        <w:tab/>
      </w:r>
      <w:r>
        <w:rPr>
          <w:rFonts w:hint="eastAsia"/>
        </w:rPr>
        <w:tab/>
      </w:r>
      <w:r>
        <w:rPr>
          <w:rFonts w:hint="eastAsia"/>
        </w:rPr>
        <w:tab/>
        <w:t>a</w:t>
      </w:r>
      <w:r>
        <w:rPr>
          <w:rFonts w:hint="eastAsia"/>
        </w:rPr>
        <w:t>）管理员对图书条目顺序和分类进行调整；</w:t>
      </w:r>
    </w:p>
    <w:p w:rsidR="009432EC" w:rsidRDefault="009432EC" w:rsidP="009432EC">
      <w:pPr>
        <w:ind w:firstLine="420"/>
      </w:pPr>
      <w:r>
        <w:rPr>
          <w:rFonts w:hint="eastAsia"/>
        </w:rPr>
        <w:t>b</w:t>
      </w:r>
      <w:r>
        <w:rPr>
          <w:rFonts w:hint="eastAsia"/>
        </w:rPr>
        <w:t>）记录系统进行操作记录；</w:t>
      </w:r>
    </w:p>
    <w:p w:rsidR="009432EC" w:rsidRDefault="009432EC" w:rsidP="009432EC">
      <w:pPr>
        <w:ind w:firstLine="420"/>
      </w:pPr>
      <w:r>
        <w:rPr>
          <w:rFonts w:hint="eastAsia"/>
        </w:rPr>
        <w:tab/>
      </w:r>
      <w:r>
        <w:rPr>
          <w:rFonts w:hint="eastAsia"/>
        </w:rPr>
        <w:tab/>
      </w:r>
      <w:r>
        <w:rPr>
          <w:rFonts w:hint="eastAsia"/>
        </w:rPr>
        <w:tab/>
      </w:r>
      <w:r>
        <w:rPr>
          <w:rFonts w:hint="eastAsia"/>
        </w:rPr>
        <w:t>结束循环，用例结束；</w:t>
      </w:r>
    </w:p>
    <w:p w:rsidR="009432EC" w:rsidRDefault="009432EC" w:rsidP="009432EC">
      <w:pPr>
        <w:ind w:firstLine="420"/>
      </w:pPr>
      <w:r>
        <w:rPr>
          <w:rFonts w:hint="eastAsia"/>
        </w:rPr>
        <w:t xml:space="preserve">3.8 </w:t>
      </w:r>
      <w:r>
        <w:rPr>
          <w:rFonts w:hint="eastAsia"/>
        </w:rPr>
        <w:t>图书借阅模型描述</w:t>
      </w:r>
    </w:p>
    <w:p w:rsidR="009432EC" w:rsidRDefault="009432EC" w:rsidP="009432EC">
      <w:pPr>
        <w:ind w:firstLine="420"/>
      </w:pPr>
      <w:r>
        <w:rPr>
          <w:rFonts w:hint="eastAsia"/>
        </w:rPr>
        <w:tab/>
      </w:r>
      <w:r>
        <w:rPr>
          <w:rFonts w:hint="eastAsia"/>
        </w:rPr>
        <w:t>前置条件：用户登录该应用系统；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）用户选择“借阅”时用例开始；</w:t>
      </w:r>
    </w:p>
    <w:p w:rsidR="009432EC" w:rsidRDefault="009432EC" w:rsidP="009432EC">
      <w:pPr>
        <w:ind w:firstLine="420"/>
      </w:pPr>
      <w:r>
        <w:rPr>
          <w:rFonts w:hint="eastAsia"/>
        </w:rPr>
        <w:tab/>
      </w:r>
      <w:r>
        <w:rPr>
          <w:rFonts w:hint="eastAsia"/>
        </w:rPr>
        <w:tab/>
        <w:t>2</w:t>
      </w:r>
      <w:r>
        <w:rPr>
          <w:rFonts w:hint="eastAsia"/>
        </w:rPr>
        <w:t>）用户选择“书目信息查询”；</w:t>
      </w:r>
    </w:p>
    <w:p w:rsidR="009432EC" w:rsidRDefault="009432EC" w:rsidP="009432EC">
      <w:pPr>
        <w:ind w:firstLine="420"/>
      </w:pPr>
      <w:r>
        <w:rPr>
          <w:rFonts w:hint="eastAsia"/>
        </w:rPr>
        <w:tab/>
      </w:r>
      <w:r>
        <w:rPr>
          <w:rFonts w:hint="eastAsia"/>
        </w:rPr>
        <w:tab/>
        <w:t>3</w:t>
      </w:r>
      <w:r>
        <w:rPr>
          <w:rFonts w:hint="eastAsia"/>
        </w:rPr>
        <w:t>）用户输入书名关键词；</w:t>
      </w:r>
    </w:p>
    <w:p w:rsidR="009432EC" w:rsidRDefault="009432EC" w:rsidP="009432EC">
      <w:pPr>
        <w:ind w:firstLine="420"/>
      </w:pPr>
      <w:r>
        <w:rPr>
          <w:rFonts w:hint="eastAsia"/>
        </w:rPr>
        <w:tab/>
      </w:r>
      <w:r>
        <w:rPr>
          <w:rFonts w:hint="eastAsia"/>
        </w:rPr>
        <w:tab/>
        <w:t>4</w:t>
      </w:r>
      <w:r>
        <w:rPr>
          <w:rFonts w:hint="eastAsia"/>
        </w:rPr>
        <w:t>）系统显示书名含有关键词的图书条目；</w:t>
      </w:r>
    </w:p>
    <w:p w:rsidR="009432EC" w:rsidRDefault="009432EC" w:rsidP="009432EC">
      <w:pPr>
        <w:ind w:firstLine="420"/>
      </w:pPr>
      <w:r>
        <w:rPr>
          <w:rFonts w:hint="eastAsia"/>
        </w:rPr>
        <w:tab/>
      </w:r>
      <w:r>
        <w:rPr>
          <w:rFonts w:hint="eastAsia"/>
        </w:rPr>
        <w:tab/>
        <w:t>5</w:t>
      </w:r>
      <w:r>
        <w:rPr>
          <w:rFonts w:hint="eastAsia"/>
        </w:rPr>
        <w:t>）用户进入条目；</w:t>
      </w:r>
    </w:p>
    <w:p w:rsidR="009432EC" w:rsidRDefault="009432EC" w:rsidP="009432EC">
      <w:pPr>
        <w:ind w:firstLine="420"/>
      </w:pPr>
      <w:r>
        <w:rPr>
          <w:rFonts w:hint="eastAsia"/>
        </w:rPr>
        <w:t>a</w:t>
      </w:r>
      <w:r>
        <w:rPr>
          <w:rFonts w:hint="eastAsia"/>
        </w:rPr>
        <w:t>）如果该书的状态显示为“可借阅”，则用户选择“借阅”；</w:t>
      </w:r>
    </w:p>
    <w:p w:rsidR="009432EC" w:rsidRDefault="009432EC" w:rsidP="009432EC">
      <w:pPr>
        <w:ind w:firstLine="420"/>
      </w:pPr>
      <w:r>
        <w:rPr>
          <w:rFonts w:hint="eastAsia"/>
        </w:rPr>
        <w:tab/>
      </w:r>
      <w:r>
        <w:rPr>
          <w:rFonts w:hint="eastAsia"/>
        </w:rPr>
        <w:tab/>
      </w:r>
      <w:r>
        <w:rPr>
          <w:rFonts w:hint="eastAsia"/>
        </w:rPr>
        <w:tab/>
        <w:t>b</w:t>
      </w:r>
      <w:r>
        <w:rPr>
          <w:rFonts w:hint="eastAsia"/>
        </w:rPr>
        <w:t>）如果该书状态显示为“不可借阅”，则用户可选择“预借”；</w:t>
      </w:r>
    </w:p>
    <w:p w:rsidR="009432EC" w:rsidRDefault="009432EC" w:rsidP="009432EC">
      <w:pPr>
        <w:ind w:firstLine="420"/>
      </w:pPr>
      <w:r>
        <w:rPr>
          <w:rFonts w:hint="eastAsia"/>
        </w:rPr>
        <w:tab/>
      </w:r>
      <w:r>
        <w:rPr>
          <w:rFonts w:hint="eastAsia"/>
        </w:rPr>
        <w:tab/>
        <w:t>6</w:t>
      </w:r>
      <w:r>
        <w:rPr>
          <w:rFonts w:hint="eastAsia"/>
        </w:rPr>
        <w:t>）系统修改图书状态</w:t>
      </w:r>
    </w:p>
    <w:p w:rsidR="009432EC" w:rsidRDefault="009432EC" w:rsidP="009432EC">
      <w:pPr>
        <w:ind w:firstLine="420"/>
      </w:pPr>
      <w:r>
        <w:rPr>
          <w:rFonts w:hint="eastAsia"/>
        </w:rPr>
        <w:t>a</w:t>
      </w:r>
      <w:r>
        <w:rPr>
          <w:rFonts w:hint="eastAsia"/>
        </w:rPr>
        <w:t>）用户选择“借阅”：如果当前可借阅图书数目为</w:t>
      </w:r>
      <w:r>
        <w:rPr>
          <w:rFonts w:hint="eastAsia"/>
        </w:rPr>
        <w:t>1</w:t>
      </w:r>
      <w:r>
        <w:rPr>
          <w:rFonts w:hint="eastAsia"/>
        </w:rPr>
        <w:t>，则系统修改图书状态为“不可借阅”；如果当前可借阅图书数目大于</w:t>
      </w:r>
      <w:r>
        <w:rPr>
          <w:rFonts w:hint="eastAsia"/>
        </w:rPr>
        <w:t>1</w:t>
      </w:r>
      <w:r>
        <w:rPr>
          <w:rFonts w:hint="eastAsia"/>
        </w:rPr>
        <w:t>，则系统不修改图书状态；</w:t>
      </w:r>
    </w:p>
    <w:p w:rsidR="009432EC" w:rsidRDefault="009432EC" w:rsidP="009432EC">
      <w:pPr>
        <w:ind w:firstLine="420"/>
      </w:pPr>
      <w:r>
        <w:rPr>
          <w:rFonts w:hint="eastAsia"/>
        </w:rPr>
        <w:t>b</w:t>
      </w:r>
      <w:r>
        <w:rPr>
          <w:rFonts w:hint="eastAsia"/>
        </w:rPr>
        <w:t>）用户选择“预借”：系统记录该书被预借，并向当前此书的借阅者发出催还消息；</w:t>
      </w:r>
    </w:p>
    <w:p w:rsidR="009432EC" w:rsidRDefault="009432EC" w:rsidP="009432EC">
      <w:pPr>
        <w:ind w:firstLine="420"/>
      </w:pPr>
      <w:r>
        <w:rPr>
          <w:rFonts w:hint="eastAsia"/>
        </w:rPr>
        <w:t>7</w:t>
      </w:r>
      <w:r>
        <w:rPr>
          <w:rFonts w:hint="eastAsia"/>
        </w:rPr>
        <w:t>）记录系统修改用户状态</w:t>
      </w:r>
    </w:p>
    <w:p w:rsidR="009432EC" w:rsidRDefault="009432EC" w:rsidP="009432EC">
      <w:pPr>
        <w:ind w:firstLine="420"/>
      </w:pPr>
      <w:r>
        <w:rPr>
          <w:rFonts w:hint="eastAsia"/>
        </w:rPr>
        <w:t>a</w:t>
      </w:r>
      <w:r>
        <w:rPr>
          <w:rFonts w:hint="eastAsia"/>
        </w:rPr>
        <w:t>）用户选择“借阅”：在用户信息的“已借阅”表中加入该图书条目；</w:t>
      </w:r>
    </w:p>
    <w:p w:rsidR="009432EC" w:rsidRDefault="009432EC" w:rsidP="009432EC">
      <w:pPr>
        <w:ind w:firstLine="420"/>
      </w:pPr>
      <w:r>
        <w:rPr>
          <w:rFonts w:hint="eastAsia"/>
        </w:rPr>
        <w:t>b</w:t>
      </w:r>
      <w:r>
        <w:rPr>
          <w:rFonts w:hint="eastAsia"/>
        </w:rPr>
        <w:t>）用户选择“预借”：在用户信息的“已预借”表中加入该图书条目；</w:t>
      </w:r>
    </w:p>
    <w:p w:rsidR="009432EC" w:rsidRDefault="009432EC" w:rsidP="009432EC">
      <w:pPr>
        <w:ind w:firstLine="420"/>
      </w:pPr>
      <w:r>
        <w:rPr>
          <w:rFonts w:hint="eastAsia"/>
        </w:rPr>
        <w:t>用例结束；</w:t>
      </w:r>
    </w:p>
    <w:p w:rsidR="009432EC" w:rsidRDefault="009432EC" w:rsidP="009432EC">
      <w:pPr>
        <w:ind w:firstLine="420"/>
      </w:pPr>
      <w:r>
        <w:rPr>
          <w:rFonts w:hint="eastAsia"/>
        </w:rPr>
        <w:t xml:space="preserve">3.9 </w:t>
      </w:r>
      <w:r>
        <w:rPr>
          <w:rFonts w:hint="eastAsia"/>
        </w:rPr>
        <w:t>取消预借模型描述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）用户进入用户信息的“已预借”表，用例开始；</w:t>
      </w:r>
    </w:p>
    <w:p w:rsidR="009432EC" w:rsidRDefault="009432EC" w:rsidP="009432EC">
      <w:pPr>
        <w:ind w:firstLine="420"/>
      </w:pPr>
      <w:r>
        <w:rPr>
          <w:rFonts w:hint="eastAsia"/>
        </w:rPr>
        <w:lastRenderedPageBreak/>
        <w:tab/>
      </w:r>
      <w:r>
        <w:rPr>
          <w:rFonts w:hint="eastAsia"/>
        </w:rPr>
        <w:tab/>
        <w:t>2</w:t>
      </w:r>
      <w:r>
        <w:rPr>
          <w:rFonts w:hint="eastAsia"/>
        </w:rPr>
        <w:t>）用户选择“取消预借”；</w:t>
      </w:r>
    </w:p>
    <w:p w:rsidR="009432EC" w:rsidRDefault="009432EC" w:rsidP="009432EC">
      <w:pPr>
        <w:ind w:firstLine="420"/>
      </w:pPr>
      <w:r>
        <w:rPr>
          <w:rFonts w:hint="eastAsia"/>
        </w:rPr>
        <w:tab/>
      </w:r>
      <w:r>
        <w:rPr>
          <w:rFonts w:hint="eastAsia"/>
        </w:rPr>
        <w:tab/>
        <w:t>3</w:t>
      </w:r>
      <w:r>
        <w:rPr>
          <w:rFonts w:hint="eastAsia"/>
        </w:rPr>
        <w:t>）系统修改图书状态记录；</w:t>
      </w:r>
    </w:p>
    <w:p w:rsidR="009432EC" w:rsidRDefault="009432EC" w:rsidP="009432EC">
      <w:pPr>
        <w:ind w:firstLine="420"/>
      </w:pPr>
      <w:r>
        <w:rPr>
          <w:rFonts w:hint="eastAsia"/>
        </w:rPr>
        <w:t>4</w:t>
      </w:r>
      <w:r>
        <w:rPr>
          <w:rFonts w:hint="eastAsia"/>
        </w:rPr>
        <w:t>）记录系统删除用户“已借阅”表中该书条目，记录用户此次取消借阅操作，用例结束；</w:t>
      </w:r>
    </w:p>
    <w:p w:rsidR="009432EC" w:rsidRDefault="009432EC" w:rsidP="009432EC">
      <w:pPr>
        <w:ind w:firstLine="420"/>
      </w:pPr>
      <w:r>
        <w:rPr>
          <w:rFonts w:hint="eastAsia"/>
        </w:rPr>
        <w:t xml:space="preserve">3.10 </w:t>
      </w:r>
      <w:r>
        <w:rPr>
          <w:rFonts w:hint="eastAsia"/>
        </w:rPr>
        <w:t>图书归还模型描述</w:t>
      </w:r>
    </w:p>
    <w:p w:rsidR="009432EC" w:rsidRDefault="009432EC" w:rsidP="009432EC">
      <w:pPr>
        <w:ind w:firstLine="420"/>
      </w:pPr>
      <w:r>
        <w:rPr>
          <w:rFonts w:hint="eastAsia"/>
        </w:rPr>
        <w:tab/>
      </w:r>
      <w:r>
        <w:rPr>
          <w:rFonts w:hint="eastAsia"/>
        </w:rPr>
        <w:t>前置条件：用户登录该应用系统；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）用户进入用户信息的“已借阅”表，用例开始；</w:t>
      </w:r>
    </w:p>
    <w:p w:rsidR="009432EC" w:rsidRDefault="009432EC" w:rsidP="009432EC">
      <w:pPr>
        <w:ind w:firstLine="420"/>
      </w:pPr>
      <w:r>
        <w:rPr>
          <w:rFonts w:hint="eastAsia"/>
        </w:rPr>
        <w:tab/>
      </w:r>
      <w:r>
        <w:rPr>
          <w:rFonts w:hint="eastAsia"/>
        </w:rPr>
        <w:tab/>
        <w:t>2</w:t>
      </w:r>
      <w:r>
        <w:rPr>
          <w:rFonts w:hint="eastAsia"/>
        </w:rPr>
        <w:t>）用户进入待归还图书条目；</w:t>
      </w:r>
    </w:p>
    <w:p w:rsidR="009432EC" w:rsidRDefault="009432EC" w:rsidP="009432EC">
      <w:pPr>
        <w:ind w:firstLine="420"/>
      </w:pPr>
      <w:r>
        <w:rPr>
          <w:rFonts w:hint="eastAsia"/>
        </w:rPr>
        <w:t>3</w:t>
      </w:r>
      <w:r>
        <w:rPr>
          <w:rFonts w:hint="eastAsia"/>
        </w:rPr>
        <w:t>）用户选择“还书”；</w:t>
      </w:r>
    </w:p>
    <w:p w:rsidR="009432EC" w:rsidRDefault="009432EC" w:rsidP="009432EC">
      <w:pPr>
        <w:ind w:firstLine="420"/>
      </w:pPr>
      <w:r>
        <w:rPr>
          <w:rFonts w:hint="eastAsia"/>
        </w:rPr>
        <w:tab/>
      </w:r>
      <w:r>
        <w:rPr>
          <w:rFonts w:hint="eastAsia"/>
        </w:rPr>
        <w:tab/>
        <w:t>4</w:t>
      </w:r>
      <w:r>
        <w:rPr>
          <w:rFonts w:hint="eastAsia"/>
        </w:rPr>
        <w:t>）系统修改图书状态</w:t>
      </w:r>
    </w:p>
    <w:p w:rsidR="009432EC" w:rsidRDefault="009432EC" w:rsidP="009432EC">
      <w:pPr>
        <w:ind w:firstLine="420"/>
      </w:pPr>
      <w:r>
        <w:rPr>
          <w:rFonts w:hint="eastAsia"/>
        </w:rPr>
        <w:t>a</w:t>
      </w:r>
      <w:r>
        <w:rPr>
          <w:rFonts w:hint="eastAsia"/>
        </w:rPr>
        <w:t>）如果当前该书可借阅数目为</w:t>
      </w:r>
      <w:r>
        <w:rPr>
          <w:rFonts w:hint="eastAsia"/>
        </w:rPr>
        <w:t>0</w:t>
      </w:r>
      <w:r>
        <w:rPr>
          <w:rFonts w:hint="eastAsia"/>
        </w:rPr>
        <w:t>，则系统修改图书状态为“可借阅”，并将该书可借阅数目加一；</w:t>
      </w:r>
    </w:p>
    <w:p w:rsidR="009432EC" w:rsidRDefault="009432EC" w:rsidP="009432EC">
      <w:pPr>
        <w:ind w:firstLine="420"/>
      </w:pPr>
      <w:r>
        <w:rPr>
          <w:rFonts w:hint="eastAsia"/>
        </w:rPr>
        <w:t>b</w:t>
      </w:r>
      <w:r>
        <w:rPr>
          <w:rFonts w:hint="eastAsia"/>
        </w:rPr>
        <w:t>）如果当前可借阅图书数目大于</w:t>
      </w:r>
      <w:r>
        <w:rPr>
          <w:rFonts w:hint="eastAsia"/>
        </w:rPr>
        <w:t>0</w:t>
      </w:r>
      <w:r>
        <w:rPr>
          <w:rFonts w:hint="eastAsia"/>
        </w:rPr>
        <w:t>，则系统不修改图书状态，仅将可借阅数目加一；</w:t>
      </w:r>
    </w:p>
    <w:p w:rsidR="009432EC" w:rsidRDefault="009432EC" w:rsidP="009432EC">
      <w:pPr>
        <w:ind w:firstLine="420"/>
      </w:pPr>
      <w:r>
        <w:rPr>
          <w:rFonts w:hint="eastAsia"/>
        </w:rPr>
        <w:t>c</w:t>
      </w:r>
      <w:r>
        <w:rPr>
          <w:rFonts w:hint="eastAsia"/>
        </w:rPr>
        <w:t>）如果该书有预借信息，则向第一个预借此书的用户发消息说明该书状态已经改为“可借阅”；</w:t>
      </w:r>
    </w:p>
    <w:p w:rsidR="009432EC" w:rsidRDefault="009432EC" w:rsidP="009432EC">
      <w:pPr>
        <w:ind w:firstLine="420"/>
      </w:pPr>
      <w:r>
        <w:rPr>
          <w:rFonts w:hint="eastAsia"/>
        </w:rPr>
        <w:t>7</w:t>
      </w:r>
      <w:r>
        <w:rPr>
          <w:rFonts w:hint="eastAsia"/>
        </w:rPr>
        <w:t>）记录系统修改用户状态</w:t>
      </w:r>
    </w:p>
    <w:p w:rsidR="009432EC" w:rsidRDefault="009432EC" w:rsidP="009432EC">
      <w:pPr>
        <w:ind w:firstLine="420"/>
      </w:pPr>
      <w:r>
        <w:rPr>
          <w:rFonts w:hint="eastAsia"/>
        </w:rPr>
        <w:t>a</w:t>
      </w:r>
      <w:r>
        <w:rPr>
          <w:rFonts w:hint="eastAsia"/>
        </w:rPr>
        <w:t>）在用户信息的“已借阅”表中删除该图书条目；</w:t>
      </w:r>
    </w:p>
    <w:p w:rsidR="009432EC" w:rsidRDefault="009432EC" w:rsidP="009432EC">
      <w:pPr>
        <w:ind w:firstLine="420"/>
      </w:pPr>
      <w:r>
        <w:rPr>
          <w:rFonts w:hint="eastAsia"/>
        </w:rPr>
        <w:t>b</w:t>
      </w:r>
      <w:r>
        <w:rPr>
          <w:rFonts w:hint="eastAsia"/>
        </w:rPr>
        <w:t>）在用户信息的“已归还”表中加入该图书条目；</w:t>
      </w:r>
    </w:p>
    <w:p w:rsidR="009432EC" w:rsidRDefault="009432EC" w:rsidP="009432EC">
      <w:pPr>
        <w:ind w:firstLine="420"/>
        <w:rPr>
          <w:ins w:id="7" w:author="姚淑珍" w:date="2017-11-13T14:49:00Z"/>
        </w:rPr>
      </w:pPr>
      <w:r>
        <w:rPr>
          <w:rFonts w:hint="eastAsia"/>
        </w:rPr>
        <w:t>用例结束；</w:t>
      </w:r>
    </w:p>
    <w:p w:rsidR="00587B1D" w:rsidRDefault="00587B1D" w:rsidP="009432EC">
      <w:pPr>
        <w:ind w:firstLine="420"/>
        <w:rPr>
          <w:ins w:id="8" w:author="姚淑珍" w:date="2017-11-13T14:49:00Z"/>
        </w:rPr>
      </w:pPr>
    </w:p>
    <w:p w:rsidR="00587B1D" w:rsidRDefault="00587B1D" w:rsidP="009432EC">
      <w:pPr>
        <w:ind w:firstLine="420"/>
        <w:rPr>
          <w:rFonts w:hint="eastAsia"/>
        </w:rPr>
      </w:pPr>
      <w:ins w:id="9" w:author="姚淑珍" w:date="2017-11-13T14:49:00Z">
        <w:r>
          <w:rPr>
            <w:rFonts w:hint="eastAsia"/>
          </w:rPr>
          <w:t>用例</w:t>
        </w:r>
        <w:r>
          <w:t>只是</w:t>
        </w:r>
      </w:ins>
      <w:ins w:id="10" w:author="姚淑珍" w:date="2017-11-13T14:50:00Z">
        <w:r>
          <w:rPr>
            <w:rFonts w:hint="eastAsia"/>
          </w:rPr>
          <w:t>从</w:t>
        </w:r>
        <w:r>
          <w:t>业务操作层面</w:t>
        </w:r>
        <w:r>
          <w:rPr>
            <w:rFonts w:hint="eastAsia"/>
          </w:rPr>
          <w:t>对</w:t>
        </w:r>
      </w:ins>
      <w:ins w:id="11" w:author="姚淑珍" w:date="2017-11-13T14:49:00Z">
        <w:r>
          <w:t>功能</w:t>
        </w:r>
      </w:ins>
      <w:ins w:id="12" w:author="姚淑珍" w:date="2017-11-13T14:50:00Z">
        <w:r>
          <w:rPr>
            <w:rFonts w:hint="eastAsia"/>
          </w:rPr>
          <w:t>进行</w:t>
        </w:r>
        <w:r>
          <w:t>描述</w:t>
        </w:r>
        <w:r>
          <w:rPr>
            <w:rFonts w:hint="eastAsia"/>
          </w:rPr>
          <w:t>。</w:t>
        </w:r>
        <w:r>
          <w:t>对</w:t>
        </w:r>
        <w:r>
          <w:rPr>
            <w:rFonts w:hint="eastAsia"/>
          </w:rPr>
          <w:t>业务</w:t>
        </w:r>
        <w:r>
          <w:t>处理层面的描述</w:t>
        </w:r>
      </w:ins>
      <w:ins w:id="13" w:author="姚淑珍" w:date="2017-11-13T14:51:00Z">
        <w:r>
          <w:rPr>
            <w:rFonts w:hint="eastAsia"/>
          </w:rPr>
          <w:t>建议用</w:t>
        </w:r>
      </w:ins>
      <w:bookmarkStart w:id="14" w:name="_GoBack"/>
      <w:bookmarkEnd w:id="14"/>
      <w:ins w:id="15" w:author="姚淑珍" w:date="2017-11-13T14:50:00Z">
        <w:r>
          <w:t>DFD</w:t>
        </w:r>
        <w:r>
          <w:t>。</w:t>
        </w:r>
      </w:ins>
    </w:p>
    <w:p w:rsidR="009432EC" w:rsidRDefault="009432EC" w:rsidP="009432EC">
      <w:pPr>
        <w:pStyle w:val="1"/>
      </w:pPr>
      <w:bookmarkStart w:id="16" w:name="_Toc497693158"/>
      <w:r>
        <w:rPr>
          <w:rFonts w:hint="eastAsia"/>
        </w:rPr>
        <w:t>数据需求</w:t>
      </w:r>
      <w:bookmarkEnd w:id="16"/>
    </w:p>
    <w:p w:rsidR="009432EC" w:rsidRDefault="009432EC" w:rsidP="009432EC">
      <w:pPr>
        <w:ind w:firstLine="420"/>
      </w:pPr>
      <w:r>
        <w:rPr>
          <w:rFonts w:hint="eastAsia"/>
        </w:rPr>
        <w:t>数据库建立在</w:t>
      </w:r>
      <w:r>
        <w:rPr>
          <w:rFonts w:hint="eastAsia"/>
        </w:rPr>
        <w:t>SQL</w:t>
      </w:r>
      <w:r>
        <w:t xml:space="preserve"> server</w:t>
      </w:r>
      <w:r>
        <w:rPr>
          <w:rFonts w:hint="eastAsia"/>
        </w:rPr>
        <w:t>基础上。</w:t>
      </w:r>
    </w:p>
    <w:p w:rsidR="009432EC" w:rsidRDefault="009432EC" w:rsidP="009432EC">
      <w:pPr>
        <w:ind w:firstLine="420"/>
      </w:pPr>
      <w:r>
        <w:rPr>
          <w:rFonts w:hint="eastAsia"/>
        </w:rPr>
        <w:t>4.1</w:t>
      </w:r>
      <w:r>
        <w:rPr>
          <w:rFonts w:hint="eastAsia"/>
        </w:rPr>
        <w:t>、数据描述：</w:t>
      </w:r>
    </w:p>
    <w:p w:rsidR="009432EC" w:rsidRDefault="009432EC" w:rsidP="009432EC">
      <w:pPr>
        <w:ind w:firstLine="420"/>
      </w:pPr>
      <w:r>
        <w:rPr>
          <w:rFonts w:hint="eastAsia"/>
        </w:rPr>
        <w:lastRenderedPageBreak/>
        <w:t>4.11</w:t>
      </w:r>
      <w:r>
        <w:rPr>
          <w:rFonts w:hint="eastAsia"/>
        </w:rPr>
        <w:t>静态数据：</w:t>
      </w:r>
    </w:p>
    <w:p w:rsidR="009432EC" w:rsidRDefault="009432EC" w:rsidP="009432EC">
      <w:pPr>
        <w:ind w:firstLine="420"/>
      </w:pPr>
      <w:r>
        <w:tab/>
      </w:r>
      <w:r>
        <w:rPr>
          <w:rFonts w:hint="eastAsia"/>
        </w:rPr>
        <w:t>图书：图书编码，书名，图书编号，图书类别，第一作者，出版社，出版时间，单价，入库时间，操作人员编号，房间号，所在书架编号，图书状态，等级。</w:t>
      </w:r>
    </w:p>
    <w:p w:rsidR="009432EC" w:rsidRDefault="009432EC" w:rsidP="009432EC">
      <w:pPr>
        <w:ind w:left="420" w:firstLine="420"/>
      </w:pPr>
      <w:r>
        <w:rPr>
          <w:rFonts w:hint="eastAsia"/>
        </w:rPr>
        <w:t>借阅者：数据名称，借书证号，姓名，所属院系，类别，等级，联系电话，注册日期。</w:t>
      </w:r>
    </w:p>
    <w:p w:rsidR="009432EC" w:rsidRDefault="009432EC" w:rsidP="009432EC">
      <w:pPr>
        <w:ind w:firstLine="420"/>
      </w:pPr>
      <w:r>
        <w:tab/>
      </w:r>
      <w:r>
        <w:rPr>
          <w:rFonts w:hint="eastAsia"/>
        </w:rPr>
        <w:t>借阅书单：借书证号，图书编号，书名，借阅日期，应归还日期，罚金。</w:t>
      </w:r>
      <w:r>
        <w:br/>
      </w:r>
      <w:r>
        <w:tab/>
      </w:r>
      <w:r>
        <w:tab/>
      </w:r>
      <w:r>
        <w:rPr>
          <w:rFonts w:hint="eastAsia"/>
        </w:rPr>
        <w:t>管理员：管理员编号，用户名，密码，等级。</w:t>
      </w:r>
    </w:p>
    <w:p w:rsidR="009432EC" w:rsidRDefault="009432EC" w:rsidP="009432EC">
      <w:pPr>
        <w:ind w:firstLine="420"/>
      </w:pPr>
      <w:r>
        <w:rPr>
          <w:rFonts w:hint="eastAsia"/>
        </w:rPr>
        <w:t>4.12</w:t>
      </w:r>
      <w:r>
        <w:rPr>
          <w:rFonts w:hint="eastAsia"/>
        </w:rPr>
        <w:t>动态数据：</w:t>
      </w:r>
    </w:p>
    <w:p w:rsidR="009432EC" w:rsidRDefault="009432EC" w:rsidP="009432EC">
      <w:pPr>
        <w:ind w:firstLine="420"/>
      </w:pPr>
      <w:r>
        <w:tab/>
      </w:r>
      <w:r>
        <w:rPr>
          <w:rFonts w:hint="eastAsia"/>
        </w:rPr>
        <w:t>输入数据：</w:t>
      </w:r>
    </w:p>
    <w:p w:rsidR="009432EC" w:rsidRDefault="009432EC" w:rsidP="009432EC">
      <w:pPr>
        <w:numPr>
          <w:ilvl w:val="0"/>
          <w:numId w:val="2"/>
        </w:numPr>
      </w:pPr>
      <w:r>
        <w:rPr>
          <w:rFonts w:hint="eastAsia"/>
        </w:rPr>
        <w:t>新建、删除、修改</w:t>
      </w:r>
      <w:r>
        <w:rPr>
          <w:rFonts w:hint="eastAsia"/>
        </w:rPr>
        <w:t xml:space="preserve"> </w:t>
      </w:r>
      <w:r>
        <w:rPr>
          <w:rFonts w:hint="eastAsia"/>
        </w:rPr>
        <w:t>图书项与读者项</w:t>
      </w:r>
    </w:p>
    <w:p w:rsidR="009432EC" w:rsidRDefault="009432EC" w:rsidP="009432EC">
      <w:pPr>
        <w:numPr>
          <w:ilvl w:val="0"/>
          <w:numId w:val="2"/>
        </w:numPr>
      </w:pPr>
      <w:r>
        <w:rPr>
          <w:rFonts w:hint="eastAsia"/>
        </w:rPr>
        <w:t>查询方式、查询的关键字</w:t>
      </w:r>
    </w:p>
    <w:p w:rsidR="009432EC" w:rsidRDefault="009432EC" w:rsidP="009432EC">
      <w:pPr>
        <w:numPr>
          <w:ilvl w:val="0"/>
          <w:numId w:val="2"/>
        </w:numPr>
      </w:pPr>
      <w:r>
        <w:rPr>
          <w:rFonts w:hint="eastAsia"/>
        </w:rPr>
        <w:t>图书借出、延期申请、归还</w:t>
      </w:r>
    </w:p>
    <w:p w:rsidR="009432EC" w:rsidRDefault="009432EC" w:rsidP="009432EC">
      <w:pPr>
        <w:numPr>
          <w:ilvl w:val="0"/>
          <w:numId w:val="2"/>
        </w:numPr>
      </w:pPr>
      <w:r>
        <w:rPr>
          <w:rFonts w:hint="eastAsia"/>
        </w:rPr>
        <w:t>身份验证信息</w:t>
      </w:r>
    </w:p>
    <w:p w:rsidR="009432EC" w:rsidRDefault="009432EC" w:rsidP="009432EC">
      <w:pPr>
        <w:ind w:left="840"/>
      </w:pPr>
      <w:r>
        <w:rPr>
          <w:rFonts w:hint="eastAsia"/>
        </w:rPr>
        <w:t>输出数据：</w:t>
      </w:r>
    </w:p>
    <w:p w:rsidR="009432EC" w:rsidRDefault="009432EC" w:rsidP="009432EC">
      <w:pPr>
        <w:numPr>
          <w:ilvl w:val="0"/>
          <w:numId w:val="3"/>
        </w:numPr>
      </w:pPr>
      <w:r>
        <w:rPr>
          <w:rFonts w:hint="eastAsia"/>
        </w:rPr>
        <w:t>操作图书项与读者项的反馈消息</w:t>
      </w:r>
    </w:p>
    <w:p w:rsidR="009432EC" w:rsidRDefault="009432EC" w:rsidP="009432EC">
      <w:pPr>
        <w:numPr>
          <w:ilvl w:val="0"/>
          <w:numId w:val="3"/>
        </w:numPr>
      </w:pPr>
      <w:r>
        <w:rPr>
          <w:rFonts w:hint="eastAsia"/>
        </w:rPr>
        <w:t>查询结果信息</w:t>
      </w:r>
    </w:p>
    <w:p w:rsidR="009432EC" w:rsidRDefault="009432EC" w:rsidP="009432EC">
      <w:pPr>
        <w:numPr>
          <w:ilvl w:val="0"/>
          <w:numId w:val="3"/>
        </w:numPr>
      </w:pPr>
      <w:r>
        <w:rPr>
          <w:rFonts w:hint="eastAsia"/>
        </w:rPr>
        <w:t>图书借还的反馈结果信息</w:t>
      </w:r>
    </w:p>
    <w:p w:rsidR="009432EC" w:rsidRDefault="009432EC" w:rsidP="009432EC">
      <w:pPr>
        <w:ind w:left="420"/>
      </w:pPr>
      <w:r>
        <w:rPr>
          <w:rFonts w:hint="eastAsia"/>
        </w:rPr>
        <w:t xml:space="preserve">4.2 </w:t>
      </w:r>
      <w:r>
        <w:rPr>
          <w:rFonts w:hint="eastAsia"/>
        </w:rPr>
        <w:t>数据字典</w:t>
      </w:r>
      <w:ins w:id="17" w:author="姚淑珍" w:date="2017-11-13T14:48:00Z">
        <w:r w:rsidR="00587B1D">
          <w:t xml:space="preserve"> </w:t>
        </w:r>
        <w:r w:rsidR="00587B1D">
          <w:rPr>
            <w:rFonts w:hint="eastAsia"/>
          </w:rPr>
          <w:t>是</w:t>
        </w:r>
        <w:r w:rsidR="00587B1D">
          <w:t>对</w:t>
        </w:r>
        <w:r w:rsidR="00587B1D">
          <w:t>DFD</w:t>
        </w:r>
        <w:r w:rsidR="00587B1D">
          <w:t>、</w:t>
        </w:r>
        <w:r w:rsidR="00587B1D">
          <w:t>ERD</w:t>
        </w:r>
        <w:r w:rsidR="00587B1D">
          <w:t>中数据项的</w:t>
        </w:r>
        <w:r w:rsidR="00587B1D">
          <w:rPr>
            <w:rFonts w:hint="eastAsia"/>
          </w:rPr>
          <w:t>基本</w:t>
        </w:r>
        <w:r w:rsidR="00587B1D">
          <w:t>描述，请注意</w:t>
        </w:r>
        <w:r w:rsidR="00587B1D">
          <w:rPr>
            <w:rFonts w:hint="eastAsia"/>
          </w:rPr>
          <w:t>保持</w:t>
        </w:r>
        <w:r w:rsidR="00587B1D">
          <w:t>它们的正确性、一致</w:t>
        </w:r>
      </w:ins>
      <w:ins w:id="18" w:author="姚淑珍" w:date="2017-11-13T14:49:00Z">
        <w:r w:rsidR="00587B1D">
          <w:t>性和完整性。</w:t>
        </w:r>
      </w:ins>
      <w:del w:id="19" w:author="姚淑珍" w:date="2017-11-13T14:48:00Z">
        <w:r w:rsidR="00587B1D" w:rsidDel="00587B1D">
          <w:rPr>
            <w:rFonts w:hint="eastAsia"/>
          </w:rPr>
          <w:delText xml:space="preserve"> </w:delText>
        </w:r>
      </w:del>
    </w:p>
    <w:p w:rsidR="009432EC" w:rsidRDefault="009432EC" w:rsidP="009432EC">
      <w:pPr>
        <w:ind w:left="420"/>
      </w:pPr>
      <w:r>
        <w:tab/>
      </w:r>
      <w:r>
        <w:rPr>
          <w:rFonts w:hint="eastAsia"/>
        </w:rPr>
        <w:t>数据描述：</w:t>
      </w:r>
    </w:p>
    <w:p w:rsidR="004D525B" w:rsidRDefault="004D525B" w:rsidP="004D525B">
      <w:pPr>
        <w:ind w:left="420"/>
        <w:jc w:val="center"/>
      </w:pPr>
      <w:r>
        <w:rPr>
          <w:rFonts w:hint="eastAsia"/>
        </w:rPr>
        <w:t>表</w:t>
      </w:r>
      <w:r w:rsidR="0046214D">
        <w:t>4.</w:t>
      </w:r>
      <w:r>
        <w:t>1</w:t>
      </w:r>
      <w:r>
        <w:tab/>
      </w:r>
      <w:r>
        <w:rPr>
          <w:rFonts w:hint="eastAsia"/>
        </w:rPr>
        <w:t>图书条目表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B6598C">
        <w:trPr>
          <w:jc w:val="center"/>
        </w:trPr>
        <w:tc>
          <w:tcPr>
            <w:tcW w:w="1626" w:type="dxa"/>
            <w:shd w:val="clear" w:color="auto" w:fill="auto"/>
          </w:tcPr>
          <w:p w:rsidR="009432EC" w:rsidRDefault="009432EC" w:rsidP="00B6598C">
            <w:r>
              <w:rPr>
                <w:rFonts w:hint="eastAsia"/>
              </w:rPr>
              <w:t>数据名称</w:t>
            </w:r>
          </w:p>
        </w:tc>
        <w:tc>
          <w:tcPr>
            <w:tcW w:w="1676" w:type="dxa"/>
            <w:shd w:val="clear" w:color="auto" w:fill="auto"/>
          </w:tcPr>
          <w:p w:rsidR="009432EC" w:rsidRDefault="009432EC" w:rsidP="00B6598C">
            <w:r>
              <w:rPr>
                <w:rFonts w:hint="eastAsia"/>
              </w:rPr>
              <w:t>类型</w:t>
            </w:r>
          </w:p>
        </w:tc>
        <w:tc>
          <w:tcPr>
            <w:tcW w:w="1608" w:type="dxa"/>
            <w:shd w:val="clear" w:color="auto" w:fill="auto"/>
          </w:tcPr>
          <w:p w:rsidR="009432EC" w:rsidRDefault="009432EC" w:rsidP="00B6598C">
            <w:r>
              <w:rPr>
                <w:rFonts w:hint="eastAsia"/>
              </w:rPr>
              <w:t>约束条件</w:t>
            </w:r>
          </w:p>
        </w:tc>
        <w:tc>
          <w:tcPr>
            <w:tcW w:w="1590" w:type="dxa"/>
            <w:shd w:val="clear" w:color="auto" w:fill="auto"/>
          </w:tcPr>
          <w:p w:rsidR="009432EC" w:rsidRDefault="009432EC" w:rsidP="00B6598C">
            <w:r>
              <w:rPr>
                <w:rFonts w:hint="eastAsia"/>
              </w:rPr>
              <w:t>备注</w:t>
            </w:r>
          </w:p>
        </w:tc>
      </w:tr>
      <w:tr w:rsidR="009432EC" w:rsidTr="00B6598C">
        <w:trPr>
          <w:jc w:val="center"/>
        </w:trPr>
        <w:tc>
          <w:tcPr>
            <w:tcW w:w="1626" w:type="dxa"/>
            <w:shd w:val="clear" w:color="auto" w:fill="auto"/>
          </w:tcPr>
          <w:p w:rsidR="009432EC" w:rsidRDefault="009432EC" w:rsidP="00B6598C">
            <w:r>
              <w:rPr>
                <w:rFonts w:hint="eastAsia"/>
              </w:rPr>
              <w:t>图书编码</w:t>
            </w:r>
          </w:p>
        </w:tc>
        <w:tc>
          <w:tcPr>
            <w:tcW w:w="1676" w:type="dxa"/>
            <w:shd w:val="clear" w:color="auto" w:fill="auto"/>
          </w:tcPr>
          <w:p w:rsidR="009432EC" w:rsidRDefault="009432EC" w:rsidP="00B6598C">
            <w:r>
              <w:rPr>
                <w:rFonts w:hint="eastAsia"/>
              </w:rPr>
              <w:t>nvarchar</w:t>
            </w:r>
            <w:r>
              <w:t>(10)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书名</w:t>
            </w:r>
          </w:p>
        </w:tc>
        <w:tc>
          <w:tcPr>
            <w:tcW w:w="1676" w:type="dxa"/>
            <w:shd w:val="clear" w:color="auto" w:fill="auto"/>
          </w:tcPr>
          <w:p w:rsidR="009432EC" w:rsidRDefault="009432EC" w:rsidP="00B6598C">
            <w:r>
              <w:t>nvarchar</w:t>
            </w:r>
            <w:r>
              <w:rPr>
                <w:rFonts w:hint="eastAsia"/>
              </w:rPr>
              <w:t>(</w:t>
            </w:r>
            <w:r>
              <w:t>30)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图书编号</w:t>
            </w:r>
          </w:p>
        </w:tc>
        <w:tc>
          <w:tcPr>
            <w:tcW w:w="1676" w:type="dxa"/>
            <w:shd w:val="clear" w:color="auto" w:fill="auto"/>
          </w:tcPr>
          <w:p w:rsidR="009432EC" w:rsidRDefault="009432EC" w:rsidP="00B6598C">
            <w:r>
              <w:t>nvarchar</w:t>
            </w:r>
            <w:r>
              <w:rPr>
                <w:rFonts w:hint="eastAsia"/>
              </w:rPr>
              <w:t>(</w:t>
            </w:r>
            <w:r>
              <w:t>20)</w:t>
            </w:r>
          </w:p>
        </w:tc>
        <w:tc>
          <w:tcPr>
            <w:tcW w:w="1608" w:type="dxa"/>
            <w:shd w:val="clear" w:color="auto" w:fill="auto"/>
          </w:tcPr>
          <w:p w:rsidR="009432EC" w:rsidRDefault="009432EC" w:rsidP="00B6598C">
            <w:r>
              <w:t>Primary key</w:t>
            </w:r>
          </w:p>
        </w:tc>
        <w:tc>
          <w:tcPr>
            <w:tcW w:w="1590" w:type="dxa"/>
            <w:shd w:val="clear" w:color="auto" w:fill="auto"/>
          </w:tcPr>
          <w:p w:rsidR="009432EC" w:rsidRDefault="009432EC" w:rsidP="00B6598C">
            <w:r>
              <w:rPr>
                <w:rFonts w:hint="eastAsia"/>
              </w:rPr>
              <w:t>每本书编码唯一</w:t>
            </w:r>
          </w:p>
        </w:tc>
      </w:tr>
      <w:tr w:rsidR="009432EC" w:rsidTr="00B6598C">
        <w:trPr>
          <w:jc w:val="center"/>
        </w:trPr>
        <w:tc>
          <w:tcPr>
            <w:tcW w:w="1626" w:type="dxa"/>
            <w:shd w:val="clear" w:color="auto" w:fill="auto"/>
          </w:tcPr>
          <w:p w:rsidR="009432EC" w:rsidRDefault="009432EC" w:rsidP="00B6598C">
            <w:r>
              <w:rPr>
                <w:rFonts w:hint="eastAsia"/>
              </w:rPr>
              <w:t>图书类别</w:t>
            </w:r>
          </w:p>
        </w:tc>
        <w:tc>
          <w:tcPr>
            <w:tcW w:w="1676" w:type="dxa"/>
            <w:shd w:val="clear" w:color="auto" w:fill="auto"/>
          </w:tcPr>
          <w:p w:rsidR="009432EC" w:rsidRDefault="009432EC" w:rsidP="00B6598C">
            <w:r>
              <w:t>nvarchar</w:t>
            </w:r>
            <w:r>
              <w:rPr>
                <w:rFonts w:hint="eastAsia"/>
              </w:rPr>
              <w:t>(</w:t>
            </w:r>
            <w:r>
              <w:t>)</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第一作者</w:t>
            </w:r>
          </w:p>
        </w:tc>
        <w:tc>
          <w:tcPr>
            <w:tcW w:w="1676" w:type="dxa"/>
            <w:shd w:val="clear" w:color="auto" w:fill="auto"/>
          </w:tcPr>
          <w:p w:rsidR="009432EC" w:rsidRDefault="009432EC" w:rsidP="00B6598C">
            <w:r>
              <w:t>nvarchar</w:t>
            </w:r>
            <w:r>
              <w:rPr>
                <w:rFonts w:hint="eastAsia"/>
              </w:rPr>
              <w:t>(</w:t>
            </w:r>
            <w:r>
              <w:t>20)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lastRenderedPageBreak/>
              <w:t>出版社</w:t>
            </w:r>
          </w:p>
        </w:tc>
        <w:tc>
          <w:tcPr>
            <w:tcW w:w="1676" w:type="dxa"/>
            <w:shd w:val="clear" w:color="auto" w:fill="auto"/>
          </w:tcPr>
          <w:p w:rsidR="009432EC" w:rsidRDefault="009432EC" w:rsidP="00B6598C">
            <w:r>
              <w:t>Nvarchar</w:t>
            </w:r>
            <w:r>
              <w:rPr>
                <w:rFonts w:hint="eastAsia"/>
              </w:rPr>
              <w:t>(</w:t>
            </w:r>
            <w:r>
              <w:t>30)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出版时间</w:t>
            </w:r>
          </w:p>
        </w:tc>
        <w:tc>
          <w:tcPr>
            <w:tcW w:w="1676" w:type="dxa"/>
            <w:shd w:val="clear" w:color="auto" w:fill="auto"/>
          </w:tcPr>
          <w:p w:rsidR="009432EC" w:rsidRDefault="009432EC" w:rsidP="00B6598C">
            <w:r>
              <w:rPr>
                <w:rFonts w:hint="eastAsia"/>
              </w:rPr>
              <w:t>datetime</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单价</w:t>
            </w:r>
          </w:p>
        </w:tc>
        <w:tc>
          <w:tcPr>
            <w:tcW w:w="1676" w:type="dxa"/>
            <w:shd w:val="clear" w:color="auto" w:fill="auto"/>
          </w:tcPr>
          <w:p w:rsidR="009432EC" w:rsidRDefault="009432EC" w:rsidP="00B6598C">
            <w:r>
              <w:t>real</w:t>
            </w:r>
          </w:p>
        </w:tc>
        <w:tc>
          <w:tcPr>
            <w:tcW w:w="1608" w:type="dxa"/>
            <w:shd w:val="clear" w:color="auto" w:fill="auto"/>
          </w:tcPr>
          <w:p w:rsidR="009432EC" w:rsidRDefault="009432EC" w:rsidP="00B6598C">
            <w:r>
              <w:t>&gt;0</w:t>
            </w:r>
          </w:p>
        </w:tc>
        <w:tc>
          <w:tcPr>
            <w:tcW w:w="1590" w:type="dxa"/>
            <w:shd w:val="clear" w:color="auto" w:fill="auto"/>
          </w:tcPr>
          <w:p w:rsidR="009432EC" w:rsidRDefault="009432EC" w:rsidP="00B6598C">
            <w:r>
              <w:rPr>
                <w:rFonts w:hint="eastAsia"/>
              </w:rPr>
              <w:t>单位为元</w:t>
            </w:r>
          </w:p>
        </w:tc>
      </w:tr>
      <w:tr w:rsidR="009432EC" w:rsidTr="00B6598C">
        <w:trPr>
          <w:jc w:val="center"/>
        </w:trPr>
        <w:tc>
          <w:tcPr>
            <w:tcW w:w="1626" w:type="dxa"/>
            <w:shd w:val="clear" w:color="auto" w:fill="auto"/>
          </w:tcPr>
          <w:p w:rsidR="009432EC" w:rsidRDefault="009432EC" w:rsidP="00B6598C">
            <w:r>
              <w:rPr>
                <w:rFonts w:hint="eastAsia"/>
              </w:rPr>
              <w:t>入库时间</w:t>
            </w:r>
          </w:p>
        </w:tc>
        <w:tc>
          <w:tcPr>
            <w:tcW w:w="1676" w:type="dxa"/>
            <w:shd w:val="clear" w:color="auto" w:fill="auto"/>
          </w:tcPr>
          <w:p w:rsidR="009432EC" w:rsidRDefault="009432EC" w:rsidP="00B6598C">
            <w:r>
              <w:rPr>
                <w:rFonts w:hint="eastAsia"/>
              </w:rPr>
              <w:t>datetime</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操作人员编号</w:t>
            </w:r>
          </w:p>
        </w:tc>
        <w:tc>
          <w:tcPr>
            <w:tcW w:w="1676" w:type="dxa"/>
            <w:shd w:val="clear" w:color="auto" w:fill="auto"/>
          </w:tcPr>
          <w:p w:rsidR="009432EC" w:rsidRDefault="009432EC" w:rsidP="00B6598C">
            <w:r>
              <w:t>Nvarchar</w:t>
            </w:r>
            <w:r>
              <w:rPr>
                <w:rFonts w:hint="eastAsia"/>
              </w:rPr>
              <w:t>(</w:t>
            </w:r>
            <w:r>
              <w:t>10)</w:t>
            </w:r>
          </w:p>
        </w:tc>
        <w:tc>
          <w:tcPr>
            <w:tcW w:w="1608" w:type="dxa"/>
            <w:shd w:val="clear" w:color="auto" w:fill="auto"/>
          </w:tcPr>
          <w:p w:rsidR="009432EC" w:rsidRDefault="009432EC" w:rsidP="00B6598C"/>
        </w:tc>
        <w:tc>
          <w:tcPr>
            <w:tcW w:w="1590" w:type="dxa"/>
            <w:shd w:val="clear" w:color="auto" w:fill="auto"/>
          </w:tcPr>
          <w:p w:rsidR="009432EC" w:rsidRDefault="009432EC" w:rsidP="00B6598C">
            <w:r>
              <w:rPr>
                <w:rFonts w:hint="eastAsia"/>
              </w:rPr>
              <w:t>管理员编号</w:t>
            </w:r>
          </w:p>
        </w:tc>
      </w:tr>
      <w:tr w:rsidR="009432EC" w:rsidTr="00B6598C">
        <w:trPr>
          <w:jc w:val="center"/>
        </w:trPr>
        <w:tc>
          <w:tcPr>
            <w:tcW w:w="1626" w:type="dxa"/>
            <w:shd w:val="clear" w:color="auto" w:fill="auto"/>
          </w:tcPr>
          <w:p w:rsidR="009432EC" w:rsidRDefault="009432EC" w:rsidP="00B6598C">
            <w:r>
              <w:rPr>
                <w:rFonts w:hint="eastAsia"/>
              </w:rPr>
              <w:t>房间号</w:t>
            </w:r>
          </w:p>
        </w:tc>
        <w:tc>
          <w:tcPr>
            <w:tcW w:w="1676" w:type="dxa"/>
            <w:shd w:val="clear" w:color="auto" w:fill="auto"/>
          </w:tcPr>
          <w:p w:rsidR="009432EC" w:rsidRPr="00CC7CEF" w:rsidRDefault="009432EC" w:rsidP="00B6598C">
            <w:r>
              <w:t>Nvarchar(3)</w:t>
            </w:r>
          </w:p>
        </w:tc>
        <w:tc>
          <w:tcPr>
            <w:tcW w:w="1608" w:type="dxa"/>
            <w:shd w:val="clear" w:color="auto" w:fill="auto"/>
          </w:tcPr>
          <w:p w:rsidR="009432EC" w:rsidRDefault="009432EC" w:rsidP="00B6598C"/>
        </w:tc>
        <w:tc>
          <w:tcPr>
            <w:tcW w:w="1590" w:type="dxa"/>
            <w:shd w:val="clear" w:color="auto" w:fill="auto"/>
          </w:tcPr>
          <w:p w:rsidR="009432EC" w:rsidRDefault="009432EC" w:rsidP="00B6598C">
            <w:r>
              <w:rPr>
                <w:rFonts w:hint="eastAsia"/>
              </w:rPr>
              <w:t>所在的房间号</w:t>
            </w:r>
          </w:p>
        </w:tc>
      </w:tr>
      <w:tr w:rsidR="009432EC" w:rsidTr="00B6598C">
        <w:trPr>
          <w:jc w:val="center"/>
        </w:trPr>
        <w:tc>
          <w:tcPr>
            <w:tcW w:w="1626" w:type="dxa"/>
            <w:shd w:val="clear" w:color="auto" w:fill="auto"/>
          </w:tcPr>
          <w:p w:rsidR="009432EC" w:rsidRDefault="009432EC" w:rsidP="00B6598C">
            <w:r>
              <w:rPr>
                <w:rFonts w:hint="eastAsia"/>
              </w:rPr>
              <w:t>所在书架编号</w:t>
            </w:r>
          </w:p>
        </w:tc>
        <w:tc>
          <w:tcPr>
            <w:tcW w:w="1676" w:type="dxa"/>
            <w:shd w:val="clear" w:color="auto" w:fill="auto"/>
          </w:tcPr>
          <w:p w:rsidR="009432EC" w:rsidRPr="00CC7CEF" w:rsidRDefault="009432EC" w:rsidP="00B6598C">
            <w:r>
              <w:t>Nvarchar</w:t>
            </w:r>
            <w:r>
              <w:rPr>
                <w:rFonts w:hint="eastAsia"/>
              </w:rPr>
              <w:t>(</w:t>
            </w:r>
            <w:r>
              <w:t>4)</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图书状态</w:t>
            </w:r>
          </w:p>
        </w:tc>
        <w:tc>
          <w:tcPr>
            <w:tcW w:w="1676" w:type="dxa"/>
            <w:shd w:val="clear" w:color="auto" w:fill="auto"/>
          </w:tcPr>
          <w:p w:rsidR="009432EC" w:rsidRPr="00CC7CEF" w:rsidRDefault="009432EC" w:rsidP="00B6598C">
            <w:r>
              <w:t>B</w:t>
            </w:r>
            <w:r>
              <w:rPr>
                <w:rFonts w:hint="eastAsia"/>
              </w:rPr>
              <w:t>it</w:t>
            </w:r>
          </w:p>
        </w:tc>
        <w:tc>
          <w:tcPr>
            <w:tcW w:w="1608" w:type="dxa"/>
            <w:shd w:val="clear" w:color="auto" w:fill="auto"/>
          </w:tcPr>
          <w:p w:rsidR="009432EC" w:rsidRDefault="009432EC" w:rsidP="00B6598C"/>
        </w:tc>
        <w:tc>
          <w:tcPr>
            <w:tcW w:w="1590" w:type="dxa"/>
            <w:shd w:val="clear" w:color="auto" w:fill="auto"/>
          </w:tcPr>
          <w:p w:rsidR="009432EC" w:rsidRDefault="009432EC" w:rsidP="00B6598C">
            <w:r>
              <w:rPr>
                <w:rFonts w:hint="eastAsia"/>
              </w:rPr>
              <w:t>1</w:t>
            </w:r>
            <w:r>
              <w:rPr>
                <w:rFonts w:hint="eastAsia"/>
              </w:rPr>
              <w:t>、</w:t>
            </w:r>
            <w:r>
              <w:rPr>
                <w:rFonts w:hint="eastAsia"/>
              </w:rPr>
              <w:t>0</w:t>
            </w:r>
            <w:r>
              <w:rPr>
                <w:rFonts w:hint="eastAsia"/>
              </w:rPr>
              <w:t>表示是否借出</w:t>
            </w:r>
          </w:p>
        </w:tc>
      </w:tr>
      <w:tr w:rsidR="009432EC" w:rsidTr="00B6598C">
        <w:trPr>
          <w:jc w:val="center"/>
        </w:trPr>
        <w:tc>
          <w:tcPr>
            <w:tcW w:w="1626" w:type="dxa"/>
            <w:shd w:val="clear" w:color="auto" w:fill="auto"/>
          </w:tcPr>
          <w:p w:rsidR="009432EC" w:rsidRDefault="009432EC" w:rsidP="00B6598C">
            <w:r>
              <w:rPr>
                <w:rFonts w:hint="eastAsia"/>
              </w:rPr>
              <w:t>等级</w:t>
            </w:r>
          </w:p>
        </w:tc>
        <w:tc>
          <w:tcPr>
            <w:tcW w:w="1676" w:type="dxa"/>
            <w:shd w:val="clear" w:color="auto" w:fill="auto"/>
          </w:tcPr>
          <w:p w:rsidR="009432EC" w:rsidRDefault="009432EC" w:rsidP="00B6598C">
            <w:r>
              <w:rPr>
                <w:rFonts w:hint="eastAsia"/>
              </w:rPr>
              <w:t>tinyint</w:t>
            </w:r>
          </w:p>
        </w:tc>
        <w:tc>
          <w:tcPr>
            <w:tcW w:w="1608" w:type="dxa"/>
            <w:shd w:val="clear" w:color="auto" w:fill="auto"/>
          </w:tcPr>
          <w:p w:rsidR="009432EC" w:rsidRDefault="009432EC" w:rsidP="00B6598C">
            <w:r>
              <w:rPr>
                <w:rFonts w:hint="eastAsia"/>
              </w:rPr>
              <w:t>&lt;5</w:t>
            </w:r>
          </w:p>
        </w:tc>
        <w:tc>
          <w:tcPr>
            <w:tcW w:w="1590" w:type="dxa"/>
            <w:shd w:val="clear" w:color="auto" w:fill="auto"/>
          </w:tcPr>
          <w:p w:rsidR="009432EC" w:rsidRDefault="009432EC" w:rsidP="00B6598C">
            <w:r>
              <w:rPr>
                <w:rFonts w:hint="eastAsia"/>
              </w:rPr>
              <w:t>图书的保密等级</w:t>
            </w:r>
          </w:p>
        </w:tc>
      </w:tr>
    </w:tbl>
    <w:p w:rsidR="004D525B" w:rsidRDefault="004D525B" w:rsidP="009432EC">
      <w:pPr>
        <w:ind w:left="420"/>
        <w:jc w:val="center"/>
      </w:pPr>
      <w:r>
        <w:rPr>
          <w:rFonts w:hint="eastAsia"/>
        </w:rPr>
        <w:t>表</w:t>
      </w:r>
      <w:r>
        <w:t>4.</w:t>
      </w:r>
      <w:del w:id="20" w:author="姚淑珍" w:date="2017-11-06T16:05:00Z">
        <w:r w:rsidDel="00D47C1B">
          <w:delText>21</w:delText>
        </w:r>
      </w:del>
      <w:ins w:id="21" w:author="姚淑珍" w:date="2017-11-06T16:05:00Z">
        <w:r w:rsidR="00D47C1B">
          <w:t>2</w:t>
        </w:r>
      </w:ins>
      <w:r>
        <w:tab/>
      </w:r>
      <w:r>
        <w:rPr>
          <w:rFonts w:hint="eastAsia"/>
        </w:rPr>
        <w:t>借阅者条目表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B6598C">
        <w:trPr>
          <w:jc w:val="center"/>
        </w:trPr>
        <w:tc>
          <w:tcPr>
            <w:tcW w:w="1626" w:type="dxa"/>
            <w:shd w:val="clear" w:color="auto" w:fill="auto"/>
          </w:tcPr>
          <w:p w:rsidR="009432EC" w:rsidRDefault="009432EC" w:rsidP="00B6598C">
            <w:r>
              <w:rPr>
                <w:rFonts w:hint="eastAsia"/>
              </w:rPr>
              <w:t>数据名称</w:t>
            </w:r>
          </w:p>
        </w:tc>
        <w:tc>
          <w:tcPr>
            <w:tcW w:w="1676" w:type="dxa"/>
            <w:shd w:val="clear" w:color="auto" w:fill="auto"/>
          </w:tcPr>
          <w:p w:rsidR="009432EC" w:rsidRDefault="009432EC" w:rsidP="00B6598C">
            <w:r>
              <w:rPr>
                <w:rFonts w:hint="eastAsia"/>
              </w:rPr>
              <w:t>类型</w:t>
            </w:r>
          </w:p>
        </w:tc>
        <w:tc>
          <w:tcPr>
            <w:tcW w:w="1608" w:type="dxa"/>
            <w:shd w:val="clear" w:color="auto" w:fill="auto"/>
          </w:tcPr>
          <w:p w:rsidR="009432EC" w:rsidRDefault="009432EC" w:rsidP="00B6598C">
            <w:r>
              <w:rPr>
                <w:rFonts w:hint="eastAsia"/>
              </w:rPr>
              <w:t>约束条件</w:t>
            </w:r>
          </w:p>
        </w:tc>
        <w:tc>
          <w:tcPr>
            <w:tcW w:w="1590" w:type="dxa"/>
            <w:shd w:val="clear" w:color="auto" w:fill="auto"/>
          </w:tcPr>
          <w:p w:rsidR="009432EC" w:rsidRDefault="009432EC" w:rsidP="00B6598C">
            <w:r>
              <w:rPr>
                <w:rFonts w:hint="eastAsia"/>
              </w:rPr>
              <w:t>备注</w:t>
            </w:r>
          </w:p>
        </w:tc>
      </w:tr>
      <w:tr w:rsidR="009432EC" w:rsidTr="00B6598C">
        <w:trPr>
          <w:jc w:val="center"/>
        </w:trPr>
        <w:tc>
          <w:tcPr>
            <w:tcW w:w="1626" w:type="dxa"/>
            <w:shd w:val="clear" w:color="auto" w:fill="auto"/>
          </w:tcPr>
          <w:p w:rsidR="009432EC" w:rsidRDefault="009432EC" w:rsidP="00B6598C">
            <w:r>
              <w:rPr>
                <w:rFonts w:hint="eastAsia"/>
              </w:rPr>
              <w:t>借书证号</w:t>
            </w:r>
          </w:p>
        </w:tc>
        <w:tc>
          <w:tcPr>
            <w:tcW w:w="1676" w:type="dxa"/>
            <w:shd w:val="clear" w:color="auto" w:fill="auto"/>
          </w:tcPr>
          <w:p w:rsidR="009432EC" w:rsidRDefault="009432EC" w:rsidP="00B6598C">
            <w:r>
              <w:rPr>
                <w:rFonts w:hint="eastAsia"/>
              </w:rPr>
              <w:t>nvarchar</w:t>
            </w:r>
            <w:r>
              <w:t>(10)</w:t>
            </w:r>
          </w:p>
        </w:tc>
        <w:tc>
          <w:tcPr>
            <w:tcW w:w="1608" w:type="dxa"/>
            <w:shd w:val="clear" w:color="auto" w:fill="auto"/>
          </w:tcPr>
          <w:p w:rsidR="009432EC" w:rsidRDefault="009432EC" w:rsidP="00B6598C">
            <w:r>
              <w:t>P</w:t>
            </w:r>
            <w:r>
              <w:rPr>
                <w:rFonts w:hint="eastAsia"/>
              </w:rPr>
              <w:t xml:space="preserve">rimary </w:t>
            </w:r>
            <w:r>
              <w:t>key</w:t>
            </w:r>
          </w:p>
        </w:tc>
        <w:tc>
          <w:tcPr>
            <w:tcW w:w="1590" w:type="dxa"/>
            <w:shd w:val="clear" w:color="auto" w:fill="auto"/>
          </w:tcPr>
          <w:p w:rsidR="009432EC" w:rsidRDefault="009432EC" w:rsidP="00B6598C">
            <w:r>
              <w:rPr>
                <w:rFonts w:hint="eastAsia"/>
              </w:rPr>
              <w:t>主码</w:t>
            </w:r>
          </w:p>
        </w:tc>
      </w:tr>
      <w:tr w:rsidR="009432EC" w:rsidTr="00B6598C">
        <w:trPr>
          <w:jc w:val="center"/>
        </w:trPr>
        <w:tc>
          <w:tcPr>
            <w:tcW w:w="1626" w:type="dxa"/>
            <w:shd w:val="clear" w:color="auto" w:fill="auto"/>
          </w:tcPr>
          <w:p w:rsidR="009432EC" w:rsidRDefault="009432EC" w:rsidP="00B6598C">
            <w:r>
              <w:rPr>
                <w:rFonts w:hint="eastAsia"/>
              </w:rPr>
              <w:t>姓名</w:t>
            </w:r>
          </w:p>
        </w:tc>
        <w:tc>
          <w:tcPr>
            <w:tcW w:w="1676" w:type="dxa"/>
            <w:shd w:val="clear" w:color="auto" w:fill="auto"/>
          </w:tcPr>
          <w:p w:rsidR="009432EC" w:rsidRDefault="009432EC" w:rsidP="00B6598C">
            <w:r>
              <w:t>nvarchar</w:t>
            </w:r>
            <w:r>
              <w:rPr>
                <w:rFonts w:hint="eastAsia"/>
              </w:rPr>
              <w:t>(</w:t>
            </w:r>
            <w:r>
              <w:t>5)</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所属院系</w:t>
            </w:r>
          </w:p>
        </w:tc>
        <w:tc>
          <w:tcPr>
            <w:tcW w:w="1676" w:type="dxa"/>
            <w:shd w:val="clear" w:color="auto" w:fill="auto"/>
          </w:tcPr>
          <w:p w:rsidR="009432EC" w:rsidRDefault="009432EC" w:rsidP="00B6598C">
            <w:r>
              <w:rPr>
                <w:rFonts w:hint="eastAsia"/>
              </w:rPr>
              <w:t>tiny</w:t>
            </w:r>
            <w:r>
              <w:t>int</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类别</w:t>
            </w:r>
          </w:p>
        </w:tc>
        <w:tc>
          <w:tcPr>
            <w:tcW w:w="1676" w:type="dxa"/>
            <w:shd w:val="clear" w:color="auto" w:fill="auto"/>
          </w:tcPr>
          <w:p w:rsidR="009432EC" w:rsidRDefault="009432EC" w:rsidP="00B6598C">
            <w:r>
              <w:t>char(1)</w:t>
            </w:r>
          </w:p>
        </w:tc>
        <w:tc>
          <w:tcPr>
            <w:tcW w:w="1608" w:type="dxa"/>
            <w:shd w:val="clear" w:color="auto" w:fill="auto"/>
          </w:tcPr>
          <w:p w:rsidR="009432EC" w:rsidRDefault="009432EC" w:rsidP="00B6598C"/>
        </w:tc>
        <w:tc>
          <w:tcPr>
            <w:tcW w:w="1590" w:type="dxa"/>
            <w:shd w:val="clear" w:color="auto" w:fill="auto"/>
          </w:tcPr>
          <w:p w:rsidR="009432EC" w:rsidRDefault="009432EC" w:rsidP="00B6598C">
            <w:r>
              <w:rPr>
                <w:rFonts w:hint="eastAsia"/>
              </w:rPr>
              <w:t>区别教师、本科生、研究生、博士生</w:t>
            </w:r>
          </w:p>
        </w:tc>
      </w:tr>
      <w:tr w:rsidR="009432EC" w:rsidTr="00B6598C">
        <w:trPr>
          <w:jc w:val="center"/>
        </w:trPr>
        <w:tc>
          <w:tcPr>
            <w:tcW w:w="1626" w:type="dxa"/>
            <w:shd w:val="clear" w:color="auto" w:fill="auto"/>
          </w:tcPr>
          <w:p w:rsidR="009432EC" w:rsidRDefault="009432EC" w:rsidP="00B6598C">
            <w:r>
              <w:rPr>
                <w:rFonts w:hint="eastAsia"/>
              </w:rPr>
              <w:t>等级</w:t>
            </w:r>
          </w:p>
        </w:tc>
        <w:tc>
          <w:tcPr>
            <w:tcW w:w="1676" w:type="dxa"/>
            <w:shd w:val="clear" w:color="auto" w:fill="auto"/>
          </w:tcPr>
          <w:p w:rsidR="009432EC" w:rsidRDefault="009432EC" w:rsidP="00B6598C">
            <w:r>
              <w:rPr>
                <w:rFonts w:hint="eastAsia"/>
              </w:rPr>
              <w:t>tinyint</w:t>
            </w:r>
          </w:p>
        </w:tc>
        <w:tc>
          <w:tcPr>
            <w:tcW w:w="1608" w:type="dxa"/>
            <w:shd w:val="clear" w:color="auto" w:fill="auto"/>
          </w:tcPr>
          <w:p w:rsidR="009432EC" w:rsidRDefault="009432EC" w:rsidP="00B6598C">
            <w:r>
              <w:rPr>
                <w:rFonts w:hint="eastAsia"/>
              </w:rPr>
              <w:t>&lt;5</w:t>
            </w:r>
          </w:p>
        </w:tc>
        <w:tc>
          <w:tcPr>
            <w:tcW w:w="1590" w:type="dxa"/>
            <w:shd w:val="clear" w:color="auto" w:fill="auto"/>
          </w:tcPr>
          <w:p w:rsidR="009432EC" w:rsidRDefault="009432EC" w:rsidP="00B6598C">
            <w:r>
              <w:rPr>
                <w:rFonts w:hint="eastAsia"/>
              </w:rPr>
              <w:t>所能借阅书籍的权限</w:t>
            </w:r>
          </w:p>
        </w:tc>
      </w:tr>
      <w:tr w:rsidR="009432EC" w:rsidTr="00B6598C">
        <w:trPr>
          <w:jc w:val="center"/>
        </w:trPr>
        <w:tc>
          <w:tcPr>
            <w:tcW w:w="1626" w:type="dxa"/>
            <w:shd w:val="clear" w:color="auto" w:fill="auto"/>
          </w:tcPr>
          <w:p w:rsidR="009432EC" w:rsidRDefault="009432EC" w:rsidP="00B6598C">
            <w:r>
              <w:rPr>
                <w:rFonts w:hint="eastAsia"/>
              </w:rPr>
              <w:t>联系电话</w:t>
            </w:r>
          </w:p>
        </w:tc>
        <w:tc>
          <w:tcPr>
            <w:tcW w:w="1676" w:type="dxa"/>
            <w:shd w:val="clear" w:color="auto" w:fill="auto"/>
          </w:tcPr>
          <w:p w:rsidR="009432EC" w:rsidRDefault="009432EC" w:rsidP="00B6598C">
            <w:r>
              <w:t>V</w:t>
            </w:r>
            <w:r>
              <w:rPr>
                <w:rFonts w:hint="eastAsia"/>
              </w:rPr>
              <w:t>char(</w:t>
            </w:r>
            <w:r>
              <w:t>17)</w:t>
            </w:r>
          </w:p>
        </w:tc>
        <w:tc>
          <w:tcPr>
            <w:tcW w:w="1608" w:type="dxa"/>
            <w:shd w:val="clear" w:color="auto" w:fill="auto"/>
          </w:tcPr>
          <w:p w:rsidR="009432EC" w:rsidRDefault="009432EC" w:rsidP="00B6598C">
            <w:r>
              <w:t>null</w:t>
            </w:r>
          </w:p>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注册日期</w:t>
            </w:r>
          </w:p>
        </w:tc>
        <w:tc>
          <w:tcPr>
            <w:tcW w:w="1676" w:type="dxa"/>
            <w:shd w:val="clear" w:color="auto" w:fill="auto"/>
          </w:tcPr>
          <w:p w:rsidR="009432EC" w:rsidRDefault="009432EC" w:rsidP="00B6598C">
            <w:r>
              <w:rPr>
                <w:rFonts w:hint="eastAsia"/>
              </w:rPr>
              <w:t>datetime</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bl>
    <w:p w:rsidR="004D525B" w:rsidRDefault="004D525B" w:rsidP="00D60779">
      <w:pPr>
        <w:jc w:val="center"/>
      </w:pPr>
      <w:r>
        <w:rPr>
          <w:rFonts w:hint="eastAsia"/>
        </w:rPr>
        <w:t>表</w:t>
      </w:r>
      <w:r w:rsidR="0046214D">
        <w:t>4.3</w:t>
      </w:r>
      <w:r>
        <w:tab/>
      </w:r>
      <w:r>
        <w:rPr>
          <w:rFonts w:hint="eastAsia"/>
        </w:rPr>
        <w:t>借阅书单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B6598C">
        <w:trPr>
          <w:jc w:val="center"/>
        </w:trPr>
        <w:tc>
          <w:tcPr>
            <w:tcW w:w="1626" w:type="dxa"/>
            <w:shd w:val="clear" w:color="auto" w:fill="auto"/>
          </w:tcPr>
          <w:p w:rsidR="009432EC" w:rsidRDefault="009432EC" w:rsidP="00B6598C">
            <w:r>
              <w:rPr>
                <w:rFonts w:hint="eastAsia"/>
              </w:rPr>
              <w:t>数据名称</w:t>
            </w:r>
          </w:p>
        </w:tc>
        <w:tc>
          <w:tcPr>
            <w:tcW w:w="1676" w:type="dxa"/>
            <w:shd w:val="clear" w:color="auto" w:fill="auto"/>
          </w:tcPr>
          <w:p w:rsidR="009432EC" w:rsidRDefault="009432EC" w:rsidP="00B6598C">
            <w:r>
              <w:rPr>
                <w:rFonts w:hint="eastAsia"/>
              </w:rPr>
              <w:t>类型</w:t>
            </w:r>
          </w:p>
        </w:tc>
        <w:tc>
          <w:tcPr>
            <w:tcW w:w="1608" w:type="dxa"/>
            <w:shd w:val="clear" w:color="auto" w:fill="auto"/>
          </w:tcPr>
          <w:p w:rsidR="009432EC" w:rsidRDefault="009432EC" w:rsidP="00B6598C">
            <w:r>
              <w:rPr>
                <w:rFonts w:hint="eastAsia"/>
              </w:rPr>
              <w:t>约束条件</w:t>
            </w:r>
          </w:p>
        </w:tc>
        <w:tc>
          <w:tcPr>
            <w:tcW w:w="1590" w:type="dxa"/>
            <w:shd w:val="clear" w:color="auto" w:fill="auto"/>
          </w:tcPr>
          <w:p w:rsidR="009432EC" w:rsidRDefault="009432EC" w:rsidP="00B6598C">
            <w:r>
              <w:rPr>
                <w:rFonts w:hint="eastAsia"/>
              </w:rPr>
              <w:t>备注</w:t>
            </w:r>
          </w:p>
        </w:tc>
      </w:tr>
      <w:tr w:rsidR="009432EC" w:rsidTr="00B6598C">
        <w:trPr>
          <w:jc w:val="center"/>
        </w:trPr>
        <w:tc>
          <w:tcPr>
            <w:tcW w:w="1626" w:type="dxa"/>
            <w:shd w:val="clear" w:color="auto" w:fill="auto"/>
          </w:tcPr>
          <w:p w:rsidR="009432EC" w:rsidRDefault="009432EC" w:rsidP="00B6598C">
            <w:r>
              <w:rPr>
                <w:rFonts w:hint="eastAsia"/>
              </w:rPr>
              <w:t>借书证号</w:t>
            </w:r>
          </w:p>
        </w:tc>
        <w:tc>
          <w:tcPr>
            <w:tcW w:w="1676" w:type="dxa"/>
            <w:shd w:val="clear" w:color="auto" w:fill="auto"/>
          </w:tcPr>
          <w:p w:rsidR="009432EC" w:rsidRDefault="009432EC" w:rsidP="00B6598C">
            <w:r>
              <w:rPr>
                <w:rFonts w:hint="eastAsia"/>
              </w:rPr>
              <w:t>nvarchar</w:t>
            </w:r>
            <w:r>
              <w:t>(10)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lastRenderedPageBreak/>
              <w:t>图书编号</w:t>
            </w:r>
          </w:p>
        </w:tc>
        <w:tc>
          <w:tcPr>
            <w:tcW w:w="1676" w:type="dxa"/>
            <w:shd w:val="clear" w:color="auto" w:fill="auto"/>
          </w:tcPr>
          <w:p w:rsidR="009432EC" w:rsidRDefault="009432EC" w:rsidP="00B6598C">
            <w:r>
              <w:t>nvarchar</w:t>
            </w:r>
            <w:r>
              <w:rPr>
                <w:rFonts w:hint="eastAsia"/>
              </w:rPr>
              <w:t>(</w:t>
            </w:r>
            <w:r>
              <w:t>20)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书名</w:t>
            </w:r>
          </w:p>
        </w:tc>
        <w:tc>
          <w:tcPr>
            <w:tcW w:w="1676" w:type="dxa"/>
            <w:shd w:val="clear" w:color="auto" w:fill="auto"/>
          </w:tcPr>
          <w:p w:rsidR="009432EC" w:rsidRDefault="009432EC" w:rsidP="00B6598C">
            <w:r>
              <w:t>Nvarchar(30)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借阅日期</w:t>
            </w:r>
          </w:p>
        </w:tc>
        <w:tc>
          <w:tcPr>
            <w:tcW w:w="1676" w:type="dxa"/>
            <w:shd w:val="clear" w:color="auto" w:fill="auto"/>
          </w:tcPr>
          <w:p w:rsidR="009432EC" w:rsidRDefault="009432EC" w:rsidP="00B6598C">
            <w:r>
              <w:rPr>
                <w:rFonts w:hint="eastAsia"/>
              </w:rPr>
              <w:t>datetime</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应归还日期</w:t>
            </w:r>
          </w:p>
        </w:tc>
        <w:tc>
          <w:tcPr>
            <w:tcW w:w="1676" w:type="dxa"/>
            <w:shd w:val="clear" w:color="auto" w:fill="auto"/>
          </w:tcPr>
          <w:p w:rsidR="009432EC" w:rsidRDefault="009432EC" w:rsidP="00B6598C">
            <w:r>
              <w:t>datetime</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罚金</w:t>
            </w:r>
          </w:p>
        </w:tc>
        <w:tc>
          <w:tcPr>
            <w:tcW w:w="1676" w:type="dxa"/>
            <w:shd w:val="clear" w:color="auto" w:fill="auto"/>
          </w:tcPr>
          <w:p w:rsidR="009432EC" w:rsidRDefault="009432EC" w:rsidP="00B6598C">
            <w:r>
              <w:rPr>
                <w:rFonts w:hint="eastAsia"/>
              </w:rPr>
              <w:t>real</w:t>
            </w:r>
          </w:p>
        </w:tc>
        <w:tc>
          <w:tcPr>
            <w:tcW w:w="1608" w:type="dxa"/>
            <w:shd w:val="clear" w:color="auto" w:fill="auto"/>
          </w:tcPr>
          <w:p w:rsidR="009432EC" w:rsidRDefault="009432EC" w:rsidP="00B6598C"/>
        </w:tc>
        <w:tc>
          <w:tcPr>
            <w:tcW w:w="1590" w:type="dxa"/>
            <w:shd w:val="clear" w:color="auto" w:fill="auto"/>
          </w:tcPr>
          <w:p w:rsidR="009432EC" w:rsidRDefault="009432EC" w:rsidP="00B6598C">
            <w:r>
              <w:rPr>
                <w:rFonts w:hint="eastAsia"/>
              </w:rPr>
              <w:t>根据罚金规则制定</w:t>
            </w:r>
          </w:p>
        </w:tc>
      </w:tr>
      <w:tr w:rsidR="00D60779" w:rsidTr="00B6598C">
        <w:trPr>
          <w:jc w:val="center"/>
        </w:trPr>
        <w:tc>
          <w:tcPr>
            <w:tcW w:w="1626" w:type="dxa"/>
            <w:shd w:val="clear" w:color="auto" w:fill="auto"/>
          </w:tcPr>
          <w:p w:rsidR="00D60779" w:rsidRDefault="00D60779" w:rsidP="00B6598C">
            <w:r>
              <w:rPr>
                <w:rFonts w:hint="eastAsia"/>
              </w:rPr>
              <w:t>是否为预借</w:t>
            </w:r>
          </w:p>
        </w:tc>
        <w:tc>
          <w:tcPr>
            <w:tcW w:w="1676" w:type="dxa"/>
            <w:shd w:val="clear" w:color="auto" w:fill="auto"/>
          </w:tcPr>
          <w:p w:rsidR="00D60779" w:rsidRDefault="00D60779" w:rsidP="00B6598C">
            <w:r>
              <w:t>B</w:t>
            </w:r>
            <w:r>
              <w:rPr>
                <w:rFonts w:hint="eastAsia"/>
              </w:rPr>
              <w:t>ool</w:t>
            </w:r>
          </w:p>
        </w:tc>
        <w:tc>
          <w:tcPr>
            <w:tcW w:w="1608" w:type="dxa"/>
            <w:shd w:val="clear" w:color="auto" w:fill="auto"/>
          </w:tcPr>
          <w:p w:rsidR="00D60779" w:rsidRDefault="00D60779" w:rsidP="00B6598C"/>
        </w:tc>
        <w:tc>
          <w:tcPr>
            <w:tcW w:w="1590" w:type="dxa"/>
            <w:shd w:val="clear" w:color="auto" w:fill="auto"/>
          </w:tcPr>
          <w:p w:rsidR="00D60779" w:rsidRDefault="00D60779" w:rsidP="00B6598C"/>
        </w:tc>
      </w:tr>
    </w:tbl>
    <w:p w:rsidR="004D525B" w:rsidRDefault="004D525B" w:rsidP="004D525B">
      <w:pPr>
        <w:ind w:left="420"/>
        <w:jc w:val="center"/>
      </w:pPr>
      <w:r>
        <w:rPr>
          <w:rFonts w:hint="eastAsia"/>
        </w:rPr>
        <w:t>表</w:t>
      </w:r>
      <w:r>
        <w:t>4.</w:t>
      </w:r>
      <w:del w:id="22" w:author="姚淑珍" w:date="2017-11-06T16:06:00Z">
        <w:r w:rsidDel="00D47C1B">
          <w:delText>22</w:delText>
        </w:r>
      </w:del>
      <w:r w:rsidR="0046214D">
        <w:t>4</w:t>
      </w:r>
      <w:r>
        <w:tab/>
      </w:r>
      <w:r>
        <w:rPr>
          <w:rFonts w:hint="eastAsia"/>
        </w:rPr>
        <w:t>管理员信息表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B6598C">
        <w:trPr>
          <w:jc w:val="center"/>
        </w:trPr>
        <w:tc>
          <w:tcPr>
            <w:tcW w:w="1626" w:type="dxa"/>
            <w:shd w:val="clear" w:color="auto" w:fill="auto"/>
          </w:tcPr>
          <w:p w:rsidR="009432EC" w:rsidRDefault="009432EC" w:rsidP="00B6598C">
            <w:r>
              <w:rPr>
                <w:rFonts w:hint="eastAsia"/>
              </w:rPr>
              <w:t>数据名称</w:t>
            </w:r>
          </w:p>
        </w:tc>
        <w:tc>
          <w:tcPr>
            <w:tcW w:w="1676" w:type="dxa"/>
            <w:shd w:val="clear" w:color="auto" w:fill="auto"/>
          </w:tcPr>
          <w:p w:rsidR="009432EC" w:rsidRDefault="009432EC" w:rsidP="00B6598C">
            <w:r>
              <w:rPr>
                <w:rFonts w:hint="eastAsia"/>
              </w:rPr>
              <w:t>类型</w:t>
            </w:r>
          </w:p>
        </w:tc>
        <w:tc>
          <w:tcPr>
            <w:tcW w:w="1608" w:type="dxa"/>
            <w:shd w:val="clear" w:color="auto" w:fill="auto"/>
          </w:tcPr>
          <w:p w:rsidR="009432EC" w:rsidRDefault="009432EC" w:rsidP="00B6598C">
            <w:r>
              <w:rPr>
                <w:rFonts w:hint="eastAsia"/>
              </w:rPr>
              <w:t>约束条件</w:t>
            </w:r>
          </w:p>
        </w:tc>
        <w:tc>
          <w:tcPr>
            <w:tcW w:w="1590" w:type="dxa"/>
            <w:shd w:val="clear" w:color="auto" w:fill="auto"/>
          </w:tcPr>
          <w:p w:rsidR="009432EC" w:rsidRDefault="009432EC" w:rsidP="00B6598C">
            <w:r>
              <w:rPr>
                <w:rFonts w:hint="eastAsia"/>
              </w:rPr>
              <w:t>备注</w:t>
            </w:r>
          </w:p>
        </w:tc>
      </w:tr>
      <w:tr w:rsidR="009432EC" w:rsidTr="00B6598C">
        <w:trPr>
          <w:jc w:val="center"/>
        </w:trPr>
        <w:tc>
          <w:tcPr>
            <w:tcW w:w="1626" w:type="dxa"/>
            <w:shd w:val="clear" w:color="auto" w:fill="auto"/>
          </w:tcPr>
          <w:p w:rsidR="009432EC" w:rsidRDefault="009432EC" w:rsidP="00B6598C">
            <w:r>
              <w:rPr>
                <w:rFonts w:hint="eastAsia"/>
              </w:rPr>
              <w:t>管理员编号</w:t>
            </w:r>
          </w:p>
        </w:tc>
        <w:tc>
          <w:tcPr>
            <w:tcW w:w="1676" w:type="dxa"/>
            <w:shd w:val="clear" w:color="auto" w:fill="auto"/>
          </w:tcPr>
          <w:p w:rsidR="009432EC" w:rsidRDefault="009432EC" w:rsidP="00B6598C">
            <w:r>
              <w:rPr>
                <w:rFonts w:hint="eastAsia"/>
              </w:rPr>
              <w:t>nvarchar</w:t>
            </w:r>
            <w:r>
              <w:t>(10)</w:t>
            </w:r>
          </w:p>
        </w:tc>
        <w:tc>
          <w:tcPr>
            <w:tcW w:w="1608" w:type="dxa"/>
            <w:shd w:val="clear" w:color="auto" w:fill="auto"/>
          </w:tcPr>
          <w:p w:rsidR="009432EC" w:rsidRDefault="009432EC" w:rsidP="00B6598C">
            <w:r>
              <w:t>P</w:t>
            </w:r>
            <w:r>
              <w:rPr>
                <w:rFonts w:hint="eastAsia"/>
              </w:rPr>
              <w:t>rim</w:t>
            </w:r>
            <w:r>
              <w:t>ary key</w:t>
            </w:r>
          </w:p>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用户名</w:t>
            </w:r>
          </w:p>
        </w:tc>
        <w:tc>
          <w:tcPr>
            <w:tcW w:w="1676" w:type="dxa"/>
            <w:shd w:val="clear" w:color="auto" w:fill="auto"/>
          </w:tcPr>
          <w:p w:rsidR="009432EC" w:rsidRDefault="009432EC" w:rsidP="00B6598C">
            <w:r>
              <w:t>nvarchar</w:t>
            </w:r>
            <w:r>
              <w:rPr>
                <w:rFonts w:hint="eastAsia"/>
              </w:rPr>
              <w:t>(</w:t>
            </w:r>
            <w:r>
              <w:t>20)</w:t>
            </w:r>
          </w:p>
        </w:tc>
        <w:tc>
          <w:tcPr>
            <w:tcW w:w="1608" w:type="dxa"/>
            <w:shd w:val="clear" w:color="auto" w:fill="auto"/>
          </w:tcPr>
          <w:p w:rsidR="009432EC" w:rsidRDefault="009432EC" w:rsidP="00B6598C">
            <w:r>
              <w:t>U</w:t>
            </w:r>
            <w:r>
              <w:rPr>
                <w:rFonts w:hint="eastAsia"/>
              </w:rPr>
              <w:t>nique</w:t>
            </w:r>
          </w:p>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密码</w:t>
            </w:r>
          </w:p>
        </w:tc>
        <w:tc>
          <w:tcPr>
            <w:tcW w:w="1676" w:type="dxa"/>
            <w:shd w:val="clear" w:color="auto" w:fill="auto"/>
          </w:tcPr>
          <w:p w:rsidR="009432EC" w:rsidRDefault="009432EC" w:rsidP="00B6598C">
            <w:r>
              <w:t>varchar(20)</w:t>
            </w:r>
          </w:p>
        </w:tc>
        <w:tc>
          <w:tcPr>
            <w:tcW w:w="1608" w:type="dxa"/>
            <w:shd w:val="clear" w:color="auto" w:fill="auto"/>
          </w:tcPr>
          <w:p w:rsidR="009432EC" w:rsidRDefault="009432EC" w:rsidP="00B6598C"/>
        </w:tc>
        <w:tc>
          <w:tcPr>
            <w:tcW w:w="1590" w:type="dxa"/>
            <w:shd w:val="clear" w:color="auto" w:fill="auto"/>
          </w:tcPr>
          <w:p w:rsidR="009432EC" w:rsidRDefault="009432EC" w:rsidP="00B6598C"/>
        </w:tc>
      </w:tr>
      <w:tr w:rsidR="009432EC" w:rsidTr="00B6598C">
        <w:trPr>
          <w:jc w:val="center"/>
        </w:trPr>
        <w:tc>
          <w:tcPr>
            <w:tcW w:w="1626" w:type="dxa"/>
            <w:shd w:val="clear" w:color="auto" w:fill="auto"/>
          </w:tcPr>
          <w:p w:rsidR="009432EC" w:rsidRDefault="009432EC" w:rsidP="00B6598C">
            <w:r>
              <w:rPr>
                <w:rFonts w:hint="eastAsia"/>
              </w:rPr>
              <w:t>等级</w:t>
            </w:r>
          </w:p>
        </w:tc>
        <w:tc>
          <w:tcPr>
            <w:tcW w:w="1676" w:type="dxa"/>
            <w:shd w:val="clear" w:color="auto" w:fill="auto"/>
          </w:tcPr>
          <w:p w:rsidR="009432EC" w:rsidRDefault="009432EC" w:rsidP="00B6598C">
            <w:r>
              <w:t>T</w:t>
            </w:r>
            <w:r>
              <w:rPr>
                <w:rFonts w:hint="eastAsia"/>
              </w:rPr>
              <w:t>inyint</w:t>
            </w:r>
          </w:p>
        </w:tc>
        <w:tc>
          <w:tcPr>
            <w:tcW w:w="1608" w:type="dxa"/>
            <w:shd w:val="clear" w:color="auto" w:fill="auto"/>
          </w:tcPr>
          <w:p w:rsidR="009432EC" w:rsidRDefault="009432EC" w:rsidP="00B6598C">
            <w:r>
              <w:rPr>
                <w:rFonts w:hint="eastAsia"/>
              </w:rPr>
              <w:t>&lt;</w:t>
            </w:r>
            <w:r w:rsidR="005A4EC3">
              <w:t>5</w:t>
            </w:r>
          </w:p>
        </w:tc>
        <w:tc>
          <w:tcPr>
            <w:tcW w:w="1590" w:type="dxa"/>
            <w:shd w:val="clear" w:color="auto" w:fill="auto"/>
          </w:tcPr>
          <w:p w:rsidR="009432EC" w:rsidRDefault="009432EC" w:rsidP="00B6598C"/>
        </w:tc>
      </w:tr>
    </w:tbl>
    <w:p w:rsidR="009432EC" w:rsidRDefault="009432EC" w:rsidP="009432EC">
      <w:pPr>
        <w:ind w:left="420"/>
      </w:pPr>
      <w:r>
        <w:rPr>
          <w:rFonts w:hint="eastAsia"/>
        </w:rPr>
        <w:t xml:space="preserve">4.3 </w:t>
      </w:r>
      <w:r>
        <w:rPr>
          <w:rFonts w:hint="eastAsia"/>
        </w:rPr>
        <w:t>关系</w:t>
      </w:r>
      <w:r>
        <w:rPr>
          <w:rFonts w:hint="eastAsia"/>
        </w:rPr>
        <w:t>ER</w:t>
      </w:r>
      <w:r>
        <w:rPr>
          <w:rFonts w:hint="eastAsia"/>
        </w:rPr>
        <w:t>图</w:t>
      </w:r>
    </w:p>
    <w:p w:rsidR="009432EC" w:rsidRDefault="009432EC" w:rsidP="009432EC">
      <w:pPr>
        <w:ind w:left="420"/>
      </w:pPr>
      <w:r>
        <w:tab/>
      </w:r>
      <w:r>
        <w:rPr>
          <w:rFonts w:hint="eastAsia"/>
        </w:rPr>
        <w:t>一些状态机变化难以用</w:t>
      </w:r>
      <w:r>
        <w:rPr>
          <w:rFonts w:hint="eastAsia"/>
        </w:rPr>
        <w:t>ER</w:t>
      </w:r>
      <w:r>
        <w:rPr>
          <w:rFonts w:hint="eastAsia"/>
        </w:rPr>
        <w:t>图来表示</w:t>
      </w:r>
    </w:p>
    <w:p w:rsidR="009432EC" w:rsidRDefault="009432EC" w:rsidP="009432EC">
      <w:pPr>
        <w:ind w:left="420"/>
        <w:jc w:val="center"/>
      </w:pPr>
      <w:r w:rsidRPr="00D74DC7">
        <w:rPr>
          <w:noProof/>
        </w:rPr>
        <w:lastRenderedPageBreak/>
        <w:drawing>
          <wp:inline distT="0" distB="0" distL="0" distR="0">
            <wp:extent cx="5280660" cy="4518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0660" cy="4518660"/>
                    </a:xfrm>
                    <a:prstGeom prst="rect">
                      <a:avLst/>
                    </a:prstGeom>
                    <a:noFill/>
                    <a:ln>
                      <a:noFill/>
                    </a:ln>
                  </pic:spPr>
                </pic:pic>
              </a:graphicData>
            </a:graphic>
          </wp:inline>
        </w:drawing>
      </w:r>
    </w:p>
    <w:p w:rsidR="009432EC" w:rsidRDefault="009432EC" w:rsidP="009432EC">
      <w:pPr>
        <w:ind w:left="420"/>
        <w:jc w:val="center"/>
      </w:pPr>
      <w:r>
        <w:rPr>
          <w:rFonts w:hint="eastAsia"/>
        </w:rPr>
        <w:t>图</w:t>
      </w:r>
      <w:r>
        <w:rPr>
          <w:rFonts w:hint="eastAsia"/>
        </w:rPr>
        <w:t>4.</w:t>
      </w:r>
      <w:del w:id="23" w:author="姚淑珍" w:date="2017-11-06T16:06:00Z">
        <w:r w:rsidDel="00D47C1B">
          <w:rPr>
            <w:rFonts w:hint="eastAsia"/>
          </w:rPr>
          <w:delText>31</w:delText>
        </w:r>
        <w:r w:rsidDel="00D47C1B">
          <w:delText xml:space="preserve"> </w:delText>
        </w:r>
      </w:del>
      <w:ins w:id="24" w:author="姚淑珍" w:date="2017-11-06T16:06:00Z">
        <w:r w:rsidR="00D47C1B">
          <w:t>1</w:t>
        </w:r>
      </w:ins>
      <w:r>
        <w:rPr>
          <w:rFonts w:hint="eastAsia"/>
        </w:rPr>
        <w:t>关系</w:t>
      </w:r>
      <w:r>
        <w:rPr>
          <w:rFonts w:hint="eastAsia"/>
        </w:rPr>
        <w:t>ER</w:t>
      </w:r>
      <w:r>
        <w:rPr>
          <w:rFonts w:hint="eastAsia"/>
        </w:rPr>
        <w:t>图</w:t>
      </w:r>
    </w:p>
    <w:p w:rsidR="009432EC" w:rsidRDefault="009432EC" w:rsidP="009432EC">
      <w:pPr>
        <w:pStyle w:val="1"/>
      </w:pPr>
      <w:bookmarkStart w:id="25" w:name="_Toc497693159"/>
      <w:r>
        <w:rPr>
          <w:rFonts w:hint="eastAsia"/>
        </w:rPr>
        <w:t>非功能需求</w:t>
      </w:r>
      <w:bookmarkEnd w:id="25"/>
    </w:p>
    <w:p w:rsidR="009432EC" w:rsidRDefault="009432EC" w:rsidP="009432EC">
      <w:pPr>
        <w:ind w:firstLine="420"/>
      </w:pPr>
      <w:r>
        <w:rPr>
          <w:rFonts w:hint="eastAsia"/>
        </w:rPr>
        <w:t>5.1</w:t>
      </w:r>
      <w:r>
        <w:rPr>
          <w:rFonts w:hint="eastAsia"/>
        </w:rPr>
        <w:tab/>
      </w:r>
      <w:r>
        <w:rPr>
          <w:rFonts w:hint="eastAsia"/>
        </w:rPr>
        <w:t>性能需求</w:t>
      </w:r>
    </w:p>
    <w:p w:rsidR="009432EC" w:rsidRDefault="009432EC" w:rsidP="009432EC">
      <w:pPr>
        <w:ind w:firstLine="420"/>
      </w:pPr>
      <w:r>
        <w:rPr>
          <w:rFonts w:hint="eastAsia"/>
        </w:rPr>
        <w:t>对系统性能无特殊的要求，只要查询图书的时候无明显延迟即可，要求查询在</w:t>
      </w:r>
      <w:r>
        <w:rPr>
          <w:rFonts w:hint="eastAsia"/>
        </w:rPr>
        <w:t>3s</w:t>
      </w:r>
      <w:r>
        <w:rPr>
          <w:rFonts w:hint="eastAsia"/>
        </w:rPr>
        <w:t>内完成。</w:t>
      </w:r>
    </w:p>
    <w:p w:rsidR="009432EC" w:rsidRDefault="009432EC" w:rsidP="009432EC">
      <w:pPr>
        <w:ind w:firstLine="420"/>
      </w:pPr>
      <w:r>
        <w:rPr>
          <w:rFonts w:hint="eastAsia"/>
        </w:rPr>
        <w:t>5.2</w:t>
      </w:r>
      <w:r>
        <w:rPr>
          <w:rFonts w:hint="eastAsia"/>
        </w:rPr>
        <w:tab/>
      </w:r>
      <w:r>
        <w:rPr>
          <w:rFonts w:hint="eastAsia"/>
        </w:rPr>
        <w:t>可靠性需求</w:t>
      </w:r>
    </w:p>
    <w:p w:rsidR="009432EC" w:rsidRDefault="009432EC" w:rsidP="009432EC">
      <w:pPr>
        <w:ind w:firstLine="420"/>
      </w:pPr>
      <w:r>
        <w:rPr>
          <w:rFonts w:hint="eastAsia"/>
        </w:rPr>
        <w:t>用户在正常操作情况下，保证数据的正确性和完整性。</w:t>
      </w:r>
    </w:p>
    <w:p w:rsidR="009432EC" w:rsidRDefault="009432EC" w:rsidP="009432EC">
      <w:pPr>
        <w:ind w:firstLine="420"/>
      </w:pPr>
      <w:r>
        <w:rPr>
          <w:rFonts w:hint="eastAsia"/>
        </w:rPr>
        <w:t>5.3</w:t>
      </w:r>
      <w:r>
        <w:rPr>
          <w:rFonts w:hint="eastAsia"/>
        </w:rPr>
        <w:tab/>
      </w:r>
      <w:r>
        <w:rPr>
          <w:rFonts w:hint="eastAsia"/>
        </w:rPr>
        <w:t>可拓展性需求</w:t>
      </w:r>
    </w:p>
    <w:p w:rsidR="009432EC" w:rsidRDefault="009432EC" w:rsidP="009432EC">
      <w:pPr>
        <w:ind w:firstLine="420"/>
      </w:pPr>
      <w:r>
        <w:rPr>
          <w:rFonts w:hint="eastAsia"/>
        </w:rPr>
        <w:t>在功能划分上，尽可能降低耦合度，方便增加新功能。</w:t>
      </w:r>
    </w:p>
    <w:p w:rsidR="009432EC" w:rsidRDefault="009432EC" w:rsidP="009432EC">
      <w:pPr>
        <w:ind w:firstLine="420"/>
      </w:pPr>
      <w:r>
        <w:rPr>
          <w:rFonts w:hint="eastAsia"/>
        </w:rPr>
        <w:t>5.4</w:t>
      </w:r>
      <w:r>
        <w:rPr>
          <w:rFonts w:hint="eastAsia"/>
        </w:rPr>
        <w:tab/>
      </w:r>
      <w:r>
        <w:rPr>
          <w:rFonts w:hint="eastAsia"/>
        </w:rPr>
        <w:t>易用性要求</w:t>
      </w:r>
    </w:p>
    <w:p w:rsidR="009432EC" w:rsidRDefault="009432EC" w:rsidP="009432EC">
      <w:pPr>
        <w:ind w:firstLine="420"/>
      </w:pPr>
      <w:r>
        <w:rPr>
          <w:rFonts w:hint="eastAsia"/>
        </w:rPr>
        <w:t>用户界面友好，操作简单易懂，颜色搭配合理。</w:t>
      </w:r>
    </w:p>
    <w:p w:rsidR="009432EC" w:rsidRDefault="009432EC" w:rsidP="009432EC">
      <w:pPr>
        <w:ind w:firstLine="420"/>
      </w:pPr>
      <w:r>
        <w:rPr>
          <w:rFonts w:hint="eastAsia"/>
        </w:rPr>
        <w:t>5.5</w:t>
      </w:r>
      <w:r>
        <w:rPr>
          <w:rFonts w:hint="eastAsia"/>
        </w:rPr>
        <w:t>安全性需求</w:t>
      </w:r>
    </w:p>
    <w:p w:rsidR="009432EC" w:rsidRDefault="009432EC" w:rsidP="009432EC">
      <w:pPr>
        <w:ind w:firstLine="420"/>
      </w:pPr>
      <w:r>
        <w:rPr>
          <w:rFonts w:hint="eastAsia"/>
        </w:rPr>
        <w:lastRenderedPageBreak/>
        <w:t>由于图书馆中的图书将会非常多，图书量会非常大，所以在图书导入和查询的时候要保证任务的完整性。对于图书馆管理系统，需要完整的权限控制，防止某些人恶意攻击系统，修改系统内部记录，同时要定时备份数据库中的数据，防止系统数据损坏或丢失。此外，系统要求用户在登陆的时候进行身份验证。</w:t>
      </w:r>
    </w:p>
    <w:p w:rsidR="009432EC" w:rsidRDefault="009432EC" w:rsidP="009432EC">
      <w:pPr>
        <w:pStyle w:val="1"/>
      </w:pPr>
      <w:bookmarkStart w:id="26" w:name="_Toc497693160"/>
      <w:r>
        <w:rPr>
          <w:rFonts w:hint="eastAsia"/>
        </w:rPr>
        <w:t>运行需求</w:t>
      </w:r>
      <w:bookmarkEnd w:id="26"/>
    </w:p>
    <w:p w:rsidR="009432EC" w:rsidRDefault="009432EC" w:rsidP="009432EC">
      <w:pPr>
        <w:pStyle w:val="2"/>
      </w:pPr>
      <w:bookmarkStart w:id="27" w:name="_Toc497693161"/>
      <w:r>
        <w:rPr>
          <w:rFonts w:hint="eastAsia"/>
        </w:rPr>
        <w:t>硬件接口</w:t>
      </w:r>
      <w:bookmarkEnd w:id="27"/>
    </w:p>
    <w:p w:rsidR="009432EC" w:rsidRDefault="009432EC" w:rsidP="009432EC">
      <w:pPr>
        <w:ind w:firstLine="420"/>
      </w:pPr>
      <w:r>
        <w:rPr>
          <w:rFonts w:hint="eastAsia"/>
        </w:rPr>
        <w:t>网卡</w:t>
      </w:r>
      <w:r>
        <w:rPr>
          <w:rFonts w:hint="eastAsia"/>
        </w:rPr>
        <w:t>RJ45</w:t>
      </w:r>
      <w:r>
        <w:rPr>
          <w:rFonts w:hint="eastAsia"/>
        </w:rPr>
        <w:t>接口，需配置条码扫描器。</w:t>
      </w:r>
    </w:p>
    <w:p w:rsidR="009432EC" w:rsidRDefault="009432EC" w:rsidP="009432EC">
      <w:pPr>
        <w:ind w:firstLine="420"/>
      </w:pPr>
      <w:r>
        <w:t>本产品的用户一般需要通过安装在个体机上的终端进行操作</w:t>
      </w:r>
      <w:r>
        <w:rPr>
          <w:rFonts w:hint="eastAsia"/>
        </w:rPr>
        <w:t>，</w:t>
      </w:r>
      <w:r>
        <w:t>进入主界面后点击相应的按钮</w:t>
      </w:r>
      <w:r>
        <w:rPr>
          <w:rFonts w:hint="eastAsia"/>
        </w:rPr>
        <w:t>，</w:t>
      </w:r>
      <w:r>
        <w:t>进入所对应的界面</w:t>
      </w:r>
      <w:r>
        <w:rPr>
          <w:rFonts w:hint="eastAsia"/>
        </w:rPr>
        <w:t>。</w:t>
      </w:r>
    </w:p>
    <w:p w:rsidR="009432EC" w:rsidRPr="002848F4" w:rsidRDefault="009432EC" w:rsidP="009432EC">
      <w:pPr>
        <w:ind w:firstLine="420"/>
      </w:pPr>
    </w:p>
    <w:p w:rsidR="009432EC" w:rsidRDefault="009432EC" w:rsidP="009432EC">
      <w:pPr>
        <w:pStyle w:val="2"/>
      </w:pPr>
      <w:bookmarkStart w:id="28" w:name="_Toc497693162"/>
      <w:r>
        <w:rPr>
          <w:rFonts w:hint="eastAsia"/>
        </w:rPr>
        <w:t>软件接口</w:t>
      </w:r>
      <w:bookmarkEnd w:id="28"/>
    </w:p>
    <w:p w:rsidR="009432EC" w:rsidRDefault="009432EC" w:rsidP="009432EC">
      <w:pPr>
        <w:ind w:firstLine="420"/>
      </w:pPr>
      <w:r>
        <w:t>W</w:t>
      </w:r>
      <w:r>
        <w:rPr>
          <w:rFonts w:hint="eastAsia"/>
        </w:rPr>
        <w:t>in</w:t>
      </w:r>
      <w:r>
        <w:t>dows XP/7/8</w:t>
      </w:r>
      <w:r>
        <w:t>操作系统</w:t>
      </w:r>
      <w:r>
        <w:rPr>
          <w:rFonts w:hint="eastAsia"/>
        </w:rPr>
        <w:t>。</w:t>
      </w:r>
    </w:p>
    <w:p w:rsidR="009432EC" w:rsidRDefault="009432EC" w:rsidP="009432EC">
      <w:pPr>
        <w:ind w:firstLine="420"/>
      </w:pPr>
      <w:r>
        <w:t>关系型数据库系统</w:t>
      </w:r>
      <w:r>
        <w:rPr>
          <w:rFonts w:hint="eastAsia"/>
        </w:rPr>
        <w:t>：</w:t>
      </w:r>
      <w:r>
        <w:rPr>
          <w:rFonts w:hint="eastAsia"/>
        </w:rPr>
        <w:t>Microsoft</w:t>
      </w:r>
      <w:r>
        <w:t xml:space="preserve"> SQL Sever 2014</w:t>
      </w:r>
    </w:p>
    <w:p w:rsidR="009432EC" w:rsidRDefault="009432EC" w:rsidP="009432EC">
      <w:pPr>
        <w:ind w:firstLine="420"/>
      </w:pPr>
      <w:r>
        <w:t>浏览器</w:t>
      </w:r>
      <w:r>
        <w:rPr>
          <w:rFonts w:hint="eastAsia"/>
        </w:rPr>
        <w:t>：</w:t>
      </w:r>
      <w:r>
        <w:rPr>
          <w:rFonts w:hint="eastAsia"/>
        </w:rPr>
        <w:t>IE 6.0</w:t>
      </w:r>
      <w:r>
        <w:rPr>
          <w:rFonts w:hint="eastAsia"/>
        </w:rPr>
        <w:t>及其以上版本，默认端口</w:t>
      </w:r>
      <w:r>
        <w:rPr>
          <w:rFonts w:hint="eastAsia"/>
        </w:rPr>
        <w:t>80</w:t>
      </w:r>
    </w:p>
    <w:p w:rsidR="009432EC" w:rsidRDefault="009432EC" w:rsidP="009432EC">
      <w:pPr>
        <w:ind w:firstLine="420"/>
      </w:pPr>
      <w:r>
        <w:t>Web</w:t>
      </w:r>
      <w:r>
        <w:t>容器</w:t>
      </w:r>
      <w:r>
        <w:rPr>
          <w:rFonts w:hint="eastAsia"/>
        </w:rPr>
        <w:t>：</w:t>
      </w:r>
      <w:r>
        <w:rPr>
          <w:rFonts w:hint="eastAsia"/>
        </w:rPr>
        <w:t>IIS 6.0</w:t>
      </w:r>
    </w:p>
    <w:p w:rsidR="009432EC" w:rsidRDefault="009432EC" w:rsidP="009432EC">
      <w:pPr>
        <w:ind w:firstLine="420"/>
      </w:pPr>
      <w:r>
        <w:t>运行环境</w:t>
      </w:r>
      <w:r>
        <w:rPr>
          <w:rFonts w:hint="eastAsia"/>
        </w:rPr>
        <w:t>：。</w:t>
      </w:r>
      <w:r>
        <w:rPr>
          <w:rFonts w:hint="eastAsia"/>
        </w:rPr>
        <w:t>Net</w:t>
      </w:r>
      <w:r>
        <w:t xml:space="preserve"> Framework 4.0</w:t>
      </w:r>
    </w:p>
    <w:p w:rsidR="009432EC" w:rsidRDefault="009432EC" w:rsidP="009432EC">
      <w:pPr>
        <w:pStyle w:val="2"/>
      </w:pPr>
      <w:bookmarkStart w:id="29" w:name="_Toc497693163"/>
      <w:r>
        <w:rPr>
          <w:rFonts w:hint="eastAsia"/>
        </w:rPr>
        <w:t>用户界面需求</w:t>
      </w:r>
      <w:bookmarkEnd w:id="29"/>
    </w:p>
    <w:p w:rsidR="009432EC" w:rsidRDefault="009432EC" w:rsidP="009432EC">
      <w:pPr>
        <w:ind w:firstLine="420"/>
      </w:pPr>
      <w:r w:rsidRPr="002C4E3A">
        <w:t>在用户界面方面</w:t>
      </w:r>
      <w:r>
        <w:rPr>
          <w:rFonts w:hint="eastAsia"/>
        </w:rPr>
        <w:t>，</w:t>
      </w:r>
      <w:r>
        <w:t>根据需求分析的结果</w:t>
      </w:r>
      <w:r>
        <w:rPr>
          <w:rFonts w:hint="eastAsia"/>
        </w:rPr>
        <w:t>，</w:t>
      </w:r>
      <w:r>
        <w:t>用户需要一个简洁明了</w:t>
      </w:r>
      <w:r>
        <w:rPr>
          <w:rFonts w:hint="eastAsia"/>
        </w:rPr>
        <w:t>、</w:t>
      </w:r>
      <w:r>
        <w:t>友善易懂</w:t>
      </w:r>
      <w:r>
        <w:rPr>
          <w:rFonts w:hint="eastAsia"/>
        </w:rPr>
        <w:t>的界面。在界面设计上，应做到简单明了，易于操作，并且注意界面的布局，突出显示重要以及出错信息。外观上也要做到合理化。</w:t>
      </w:r>
    </w:p>
    <w:p w:rsidR="009432EC" w:rsidRDefault="009432EC" w:rsidP="009432EC">
      <w:pPr>
        <w:ind w:firstLine="420"/>
      </w:pPr>
      <w:r>
        <w:rPr>
          <w:rFonts w:hint="eastAsia"/>
        </w:rPr>
        <w:t>考虑到大多数用户对</w:t>
      </w:r>
      <w:r>
        <w:rPr>
          <w:rFonts w:hint="eastAsia"/>
        </w:rPr>
        <w:t>Windows</w:t>
      </w:r>
      <w:r>
        <w:rPr>
          <w:rFonts w:hint="eastAsia"/>
        </w:rPr>
        <w:t>风格比较熟悉，布局设计比较类似</w:t>
      </w:r>
      <w:r>
        <w:rPr>
          <w:rFonts w:hint="eastAsia"/>
        </w:rPr>
        <w:t>windows</w:t>
      </w:r>
      <w:r>
        <w:rPr>
          <w:rFonts w:hint="eastAsia"/>
        </w:rPr>
        <w:t>的操作界面。用户界面</w:t>
      </w:r>
      <w:r>
        <w:t>采用对话框方式</w:t>
      </w:r>
      <w:r>
        <w:rPr>
          <w:rFonts w:hint="eastAsia"/>
        </w:rPr>
        <w:t>，</w:t>
      </w:r>
      <w:r>
        <w:t>多功能窗口运行</w:t>
      </w:r>
      <w:r>
        <w:rPr>
          <w:rFonts w:hint="eastAsia"/>
        </w:rPr>
        <w:t>。</w:t>
      </w:r>
    </w:p>
    <w:p w:rsidR="002D76A2" w:rsidRPr="009432EC" w:rsidRDefault="002D76A2"/>
    <w:sectPr w:rsidR="002D76A2" w:rsidRPr="009432EC" w:rsidSect="00CB7500">
      <w:headerReference w:type="default" r:id="rId21"/>
      <w:footerReference w:type="default" r:id="rId22"/>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D7F" w:rsidRDefault="00093D7F">
      <w:pPr>
        <w:spacing w:line="240" w:lineRule="auto"/>
      </w:pPr>
      <w:r>
        <w:separator/>
      </w:r>
    </w:p>
  </w:endnote>
  <w:endnote w:type="continuationSeparator" w:id="0">
    <w:p w:rsidR="00093D7F" w:rsidRDefault="00093D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637" w:rsidRDefault="009432EC" w:rsidP="00CB750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rsidR="00B05637" w:rsidRDefault="00093D7F">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637" w:rsidRDefault="00093D7F">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637" w:rsidRDefault="009432EC" w:rsidP="00CB750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587B1D">
      <w:rPr>
        <w:rStyle w:val="a4"/>
        <w:noProof/>
      </w:rPr>
      <w:t>I</w:t>
    </w:r>
    <w:r>
      <w:rPr>
        <w:rStyle w:val="a4"/>
      </w:rPr>
      <w:fldChar w:fldCharType="end"/>
    </w:r>
  </w:p>
  <w:p w:rsidR="00B05637" w:rsidRDefault="00093D7F">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637" w:rsidRDefault="009432EC" w:rsidP="00CB750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587B1D">
      <w:rPr>
        <w:rStyle w:val="a4"/>
        <w:noProof/>
      </w:rPr>
      <w:t>8</w:t>
    </w:r>
    <w:r>
      <w:rPr>
        <w:rStyle w:val="a4"/>
      </w:rPr>
      <w:fldChar w:fldCharType="end"/>
    </w:r>
  </w:p>
  <w:p w:rsidR="00B05637" w:rsidRDefault="00093D7F">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D7F" w:rsidRDefault="00093D7F">
      <w:pPr>
        <w:spacing w:line="240" w:lineRule="auto"/>
      </w:pPr>
      <w:r>
        <w:separator/>
      </w:r>
    </w:p>
  </w:footnote>
  <w:footnote w:type="continuationSeparator" w:id="0">
    <w:p w:rsidR="00093D7F" w:rsidRDefault="00093D7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637" w:rsidRDefault="009432EC">
    <w:pPr>
      <w:pStyle w:val="a5"/>
    </w:pPr>
    <w:r>
      <w:rPr>
        <w:rFonts w:hint="eastAsia"/>
      </w:rPr>
      <w:t>&lt;&lt;LMS</w:t>
    </w:r>
    <w:r>
      <w:rPr>
        <w:rFonts w:hint="eastAsia"/>
      </w:rPr>
      <w:t>图书馆管理系统</w:t>
    </w:r>
    <w:r>
      <w:rPr>
        <w:rFonts w:hint="eastAsia"/>
      </w:rPr>
      <w:t>&gt;&gt;</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B93698"/>
    <w:multiLevelType w:val="hybridMultilevel"/>
    <w:tmpl w:val="C688CB40"/>
    <w:lvl w:ilvl="0" w:tplc="CECE6AD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4FAE7A93"/>
    <w:multiLevelType w:val="hybridMultilevel"/>
    <w:tmpl w:val="D272D5C0"/>
    <w:lvl w:ilvl="0" w:tplc="8DA8D4C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姚淑珍">
    <w15:presenceInfo w15:providerId="None" w15:userId="姚淑珍"/>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C12"/>
    <w:rsid w:val="00093D7F"/>
    <w:rsid w:val="002B5177"/>
    <w:rsid w:val="002D76A2"/>
    <w:rsid w:val="003253DC"/>
    <w:rsid w:val="0046214D"/>
    <w:rsid w:val="004944F4"/>
    <w:rsid w:val="004A2B70"/>
    <w:rsid w:val="004B0CC0"/>
    <w:rsid w:val="004D525B"/>
    <w:rsid w:val="00587B1D"/>
    <w:rsid w:val="005A4EC3"/>
    <w:rsid w:val="00704EED"/>
    <w:rsid w:val="009432EC"/>
    <w:rsid w:val="00C04045"/>
    <w:rsid w:val="00C855C0"/>
    <w:rsid w:val="00D14C12"/>
    <w:rsid w:val="00D34BDD"/>
    <w:rsid w:val="00D47C1B"/>
    <w:rsid w:val="00D60779"/>
    <w:rsid w:val="00DB5554"/>
    <w:rsid w:val="00EE7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BB8FB5-81C4-4C4D-97B8-077675A0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32EC"/>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9432EC"/>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Char"/>
    <w:qFormat/>
    <w:rsid w:val="009432EC"/>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Char"/>
    <w:qFormat/>
    <w:rsid w:val="009432EC"/>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Char"/>
    <w:qFormat/>
    <w:rsid w:val="009432EC"/>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9432E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rsid w:val="009432EC"/>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Char"/>
    <w:qFormat/>
    <w:rsid w:val="009432EC"/>
    <w:pPr>
      <w:keepNext/>
      <w:keepLines/>
      <w:numPr>
        <w:ilvl w:val="6"/>
        <w:numId w:val="1"/>
      </w:numPr>
      <w:spacing w:before="240" w:after="64" w:line="320" w:lineRule="auto"/>
      <w:outlineLvl w:val="6"/>
    </w:pPr>
    <w:rPr>
      <w:b/>
      <w:bCs/>
    </w:rPr>
  </w:style>
  <w:style w:type="paragraph" w:styleId="8">
    <w:name w:val="heading 8"/>
    <w:basedOn w:val="a"/>
    <w:next w:val="a"/>
    <w:link w:val="8Char"/>
    <w:qFormat/>
    <w:rsid w:val="009432EC"/>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Char"/>
    <w:qFormat/>
    <w:rsid w:val="009432EC"/>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432EC"/>
    <w:rPr>
      <w:rFonts w:ascii="Times New Roman" w:eastAsia="宋体" w:hAnsi="Times New Roman" w:cs="Times New Roman"/>
      <w:b/>
      <w:bCs/>
      <w:kern w:val="44"/>
      <w:sz w:val="36"/>
      <w:szCs w:val="44"/>
    </w:rPr>
  </w:style>
  <w:style w:type="character" w:customStyle="1" w:styleId="2Char">
    <w:name w:val="标题 2 Char"/>
    <w:basedOn w:val="a0"/>
    <w:link w:val="2"/>
    <w:rsid w:val="009432EC"/>
    <w:rPr>
      <w:rFonts w:ascii="Arial" w:eastAsia="黑体" w:hAnsi="Arial" w:cs="Times New Roman"/>
      <w:b/>
      <w:bCs/>
      <w:sz w:val="28"/>
      <w:szCs w:val="28"/>
    </w:rPr>
  </w:style>
  <w:style w:type="character" w:customStyle="1" w:styleId="3Char">
    <w:name w:val="标题 3 Char"/>
    <w:basedOn w:val="a0"/>
    <w:link w:val="3"/>
    <w:rsid w:val="009432EC"/>
    <w:rPr>
      <w:rFonts w:ascii="Times New Roman" w:eastAsia="黑体" w:hAnsi="Times New Roman" w:cs="Times New Roman"/>
      <w:b/>
      <w:bCs/>
      <w:sz w:val="24"/>
      <w:szCs w:val="24"/>
    </w:rPr>
  </w:style>
  <w:style w:type="character" w:customStyle="1" w:styleId="4Char">
    <w:name w:val="标题 4 Char"/>
    <w:basedOn w:val="a0"/>
    <w:link w:val="4"/>
    <w:rsid w:val="009432EC"/>
    <w:rPr>
      <w:rFonts w:ascii="Arial" w:eastAsia="黑体" w:hAnsi="Arial" w:cs="Times New Roman"/>
      <w:b/>
      <w:bCs/>
      <w:sz w:val="28"/>
      <w:szCs w:val="28"/>
    </w:rPr>
  </w:style>
  <w:style w:type="character" w:customStyle="1" w:styleId="5Char">
    <w:name w:val="标题 5 Char"/>
    <w:basedOn w:val="a0"/>
    <w:link w:val="5"/>
    <w:rsid w:val="009432EC"/>
    <w:rPr>
      <w:rFonts w:ascii="Times New Roman" w:eastAsia="宋体" w:hAnsi="Times New Roman" w:cs="Times New Roman"/>
      <w:b/>
      <w:bCs/>
      <w:sz w:val="28"/>
      <w:szCs w:val="28"/>
    </w:rPr>
  </w:style>
  <w:style w:type="character" w:customStyle="1" w:styleId="6Char">
    <w:name w:val="标题 6 Char"/>
    <w:basedOn w:val="a0"/>
    <w:link w:val="6"/>
    <w:rsid w:val="009432EC"/>
    <w:rPr>
      <w:rFonts w:ascii="Arial" w:eastAsia="黑体" w:hAnsi="Arial" w:cs="Times New Roman"/>
      <w:b/>
      <w:bCs/>
      <w:sz w:val="24"/>
      <w:szCs w:val="24"/>
    </w:rPr>
  </w:style>
  <w:style w:type="character" w:customStyle="1" w:styleId="7Char">
    <w:name w:val="标题 7 Char"/>
    <w:basedOn w:val="a0"/>
    <w:link w:val="7"/>
    <w:rsid w:val="009432EC"/>
    <w:rPr>
      <w:rFonts w:ascii="Times New Roman" w:eastAsia="宋体" w:hAnsi="Times New Roman" w:cs="Times New Roman"/>
      <w:b/>
      <w:bCs/>
      <w:sz w:val="24"/>
      <w:szCs w:val="24"/>
    </w:rPr>
  </w:style>
  <w:style w:type="character" w:customStyle="1" w:styleId="8Char">
    <w:name w:val="标题 8 Char"/>
    <w:basedOn w:val="a0"/>
    <w:link w:val="8"/>
    <w:rsid w:val="009432EC"/>
    <w:rPr>
      <w:rFonts w:ascii="Arial" w:eastAsia="黑体" w:hAnsi="Arial" w:cs="Times New Roman"/>
      <w:sz w:val="24"/>
      <w:szCs w:val="24"/>
    </w:rPr>
  </w:style>
  <w:style w:type="character" w:customStyle="1" w:styleId="9Char">
    <w:name w:val="标题 9 Char"/>
    <w:basedOn w:val="a0"/>
    <w:link w:val="9"/>
    <w:rsid w:val="009432EC"/>
    <w:rPr>
      <w:rFonts w:ascii="Arial" w:eastAsia="黑体" w:hAnsi="Arial" w:cs="Times New Roman"/>
      <w:sz w:val="24"/>
      <w:szCs w:val="21"/>
    </w:rPr>
  </w:style>
  <w:style w:type="paragraph" w:styleId="a3">
    <w:name w:val="footer"/>
    <w:basedOn w:val="a"/>
    <w:link w:val="Char"/>
    <w:rsid w:val="009432EC"/>
    <w:pPr>
      <w:tabs>
        <w:tab w:val="center" w:pos="4153"/>
        <w:tab w:val="right" w:pos="8306"/>
      </w:tabs>
      <w:snapToGrid w:val="0"/>
      <w:jc w:val="left"/>
    </w:pPr>
    <w:rPr>
      <w:sz w:val="18"/>
      <w:szCs w:val="18"/>
    </w:rPr>
  </w:style>
  <w:style w:type="character" w:customStyle="1" w:styleId="Char">
    <w:name w:val="页脚 Char"/>
    <w:basedOn w:val="a0"/>
    <w:link w:val="a3"/>
    <w:rsid w:val="009432EC"/>
    <w:rPr>
      <w:rFonts w:ascii="Times New Roman" w:eastAsia="宋体" w:hAnsi="Times New Roman" w:cs="Times New Roman"/>
      <w:sz w:val="18"/>
      <w:szCs w:val="18"/>
    </w:rPr>
  </w:style>
  <w:style w:type="character" w:styleId="a4">
    <w:name w:val="page number"/>
    <w:basedOn w:val="a0"/>
    <w:rsid w:val="009432EC"/>
  </w:style>
  <w:style w:type="paragraph" w:styleId="a5">
    <w:name w:val="header"/>
    <w:basedOn w:val="a"/>
    <w:link w:val="Char0"/>
    <w:rsid w:val="009432E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9432EC"/>
    <w:rPr>
      <w:rFonts w:ascii="Times New Roman" w:eastAsia="宋体" w:hAnsi="Times New Roman" w:cs="Times New Roman"/>
      <w:sz w:val="18"/>
      <w:szCs w:val="18"/>
    </w:rPr>
  </w:style>
  <w:style w:type="paragraph" w:styleId="10">
    <w:name w:val="toc 1"/>
    <w:basedOn w:val="a"/>
    <w:next w:val="a"/>
    <w:autoRedefine/>
    <w:uiPriority w:val="39"/>
    <w:rsid w:val="009432EC"/>
    <w:pPr>
      <w:tabs>
        <w:tab w:val="left" w:pos="360"/>
        <w:tab w:val="left" w:pos="720"/>
        <w:tab w:val="right" w:leader="dot" w:pos="8320"/>
      </w:tabs>
    </w:pPr>
  </w:style>
  <w:style w:type="character" w:styleId="a6">
    <w:name w:val="Hyperlink"/>
    <w:uiPriority w:val="99"/>
    <w:rsid w:val="009432EC"/>
    <w:rPr>
      <w:color w:val="0000FF"/>
      <w:u w:val="single"/>
    </w:rPr>
  </w:style>
  <w:style w:type="paragraph" w:styleId="20">
    <w:name w:val="toc 2"/>
    <w:basedOn w:val="a"/>
    <w:next w:val="a"/>
    <w:autoRedefine/>
    <w:uiPriority w:val="39"/>
    <w:rsid w:val="009432EC"/>
    <w:pPr>
      <w:tabs>
        <w:tab w:val="left" w:pos="924"/>
        <w:tab w:val="right" w:leader="dot" w:pos="8320"/>
      </w:tabs>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ww.buaa.edu.cn/images/buaa_1.gif" TargetMode="External"/><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1064</Words>
  <Characters>6071</Characters>
  <Application>Microsoft Office Word</Application>
  <DocSecurity>0</DocSecurity>
  <Lines>50</Lines>
  <Paragraphs>14</Paragraphs>
  <ScaleCrop>false</ScaleCrop>
  <Company/>
  <LinksUpToDate>false</LinksUpToDate>
  <CharactersWithSpaces>7121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Terial</dc:creator>
  <cp:keywords/>
  <dc:description/>
  <cp:lastModifiedBy>姚淑珍</cp:lastModifiedBy>
  <cp:revision>2</cp:revision>
  <dcterms:created xsi:type="dcterms:W3CDTF">2017-11-13T06:51:00Z</dcterms:created>
  <dcterms:modified xsi:type="dcterms:W3CDTF">2017-11-13T06:51:00Z</dcterms:modified>
</cp:coreProperties>
</file>