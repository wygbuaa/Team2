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张梦泽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司世昌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张梦泽</w:t>
            </w:r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62778" w:rsidRDefault="00E320E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262388" w:history="1">
        <w:r w:rsidR="00D62778" w:rsidRPr="00663B95">
          <w:rPr>
            <w:rStyle w:val="a6"/>
            <w:noProof/>
          </w:rPr>
          <w:t>1.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范围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_Toc495262388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89" w:history="1">
        <w:r w:rsidR="00D62778" w:rsidRPr="00663B95">
          <w:rPr>
            <w:rStyle w:val="a6"/>
            <w:noProof/>
          </w:rPr>
          <w:t>1.1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标识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_Toc495262389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0" w:history="1">
        <w:r w:rsidR="00D62778" w:rsidRPr="00663B95">
          <w:rPr>
            <w:rStyle w:val="a6"/>
            <w:noProof/>
          </w:rPr>
          <w:t>1.2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项目概述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1" w:history="1">
        <w:r w:rsidR="00D62778" w:rsidRPr="00663B95">
          <w:rPr>
            <w:rStyle w:val="a6"/>
            <w:noProof/>
          </w:rPr>
          <w:t>1.3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文档概述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2" w:history="1">
        <w:r w:rsidR="00D62778" w:rsidRPr="00663B95">
          <w:rPr>
            <w:rStyle w:val="a6"/>
            <w:noProof/>
          </w:rPr>
          <w:t>1.4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术语和缩略词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3" w:history="1">
        <w:r w:rsidR="00D62778" w:rsidRPr="00663B95">
          <w:rPr>
            <w:rStyle w:val="a6"/>
            <w:noProof/>
          </w:rPr>
          <w:t>1.5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引用文档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4" w:history="1">
        <w:r w:rsidR="00D62778" w:rsidRPr="00663B95">
          <w:rPr>
            <w:rStyle w:val="a6"/>
            <w:noProof/>
          </w:rPr>
          <w:t>2.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项目任务概要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5" w:history="1">
        <w:r w:rsidR="00D62778" w:rsidRPr="00663B95">
          <w:rPr>
            <w:rStyle w:val="a6"/>
            <w:noProof/>
          </w:rPr>
          <w:t>2.1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工作内容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6" w:history="1">
        <w:r w:rsidR="00D62778" w:rsidRPr="00663B95">
          <w:rPr>
            <w:rStyle w:val="a6"/>
            <w:noProof/>
          </w:rPr>
          <w:t>2.2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主要人员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7" w:history="1">
        <w:r w:rsidR="00D62778" w:rsidRPr="00663B95">
          <w:rPr>
            <w:rStyle w:val="a6"/>
            <w:noProof/>
          </w:rPr>
          <w:t>2.3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产品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8" w:history="1">
        <w:r w:rsidR="00D62778" w:rsidRPr="00663B95">
          <w:rPr>
            <w:rStyle w:val="a6"/>
            <w:noProof/>
          </w:rPr>
          <w:t>2.3.1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程序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9" w:history="1">
        <w:r w:rsidR="00D62778" w:rsidRPr="00663B95">
          <w:rPr>
            <w:rStyle w:val="a6"/>
            <w:noProof/>
          </w:rPr>
          <w:t>2.3.2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文档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0" w:history="1">
        <w:r w:rsidR="00D62778" w:rsidRPr="00663B95">
          <w:rPr>
            <w:rStyle w:val="a6"/>
            <w:noProof/>
          </w:rPr>
          <w:t>2.3.3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非移交的产品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1" w:history="1">
        <w:r w:rsidR="00D62778" w:rsidRPr="00663B95">
          <w:rPr>
            <w:rStyle w:val="a6"/>
            <w:noProof/>
          </w:rPr>
          <w:t>2.4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运行与开发环境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4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2" w:history="1">
        <w:r w:rsidR="00D62778" w:rsidRPr="00663B95">
          <w:rPr>
            <w:rStyle w:val="a6"/>
            <w:noProof/>
          </w:rPr>
          <w:t>2.4.1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运行环境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4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3" w:history="1">
        <w:r w:rsidR="00D62778" w:rsidRPr="00663B95">
          <w:rPr>
            <w:rStyle w:val="a6"/>
            <w:noProof/>
          </w:rPr>
          <w:t>2.4.2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开发环境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4" w:history="1">
        <w:r w:rsidR="00D62778" w:rsidRPr="00663B95">
          <w:rPr>
            <w:rStyle w:val="a6"/>
            <w:noProof/>
          </w:rPr>
          <w:t>2.5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项目完成的最后期限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5" w:history="1">
        <w:r w:rsidR="00D62778" w:rsidRPr="00663B95">
          <w:rPr>
            <w:rStyle w:val="a6"/>
            <w:noProof/>
          </w:rPr>
          <w:t>3.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风险管理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6" w:history="1">
        <w:r w:rsidR="00D62778" w:rsidRPr="00663B95">
          <w:rPr>
            <w:rStyle w:val="a6"/>
            <w:noProof/>
          </w:rPr>
          <w:t>4.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监督和控制机制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6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7" w:history="1">
        <w:r w:rsidR="00D62778" w:rsidRPr="00663B95">
          <w:rPr>
            <w:rStyle w:val="a6"/>
            <w:noProof/>
          </w:rPr>
          <w:t>5.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过程计划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8" w:history="1">
        <w:r w:rsidR="00D62778" w:rsidRPr="00663B95">
          <w:rPr>
            <w:rStyle w:val="a6"/>
            <w:noProof/>
          </w:rPr>
          <w:t>5.1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相关技能准备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9" w:history="1">
        <w:r w:rsidR="00D62778" w:rsidRPr="00663B95">
          <w:rPr>
            <w:rStyle w:val="a6"/>
            <w:noProof/>
          </w:rPr>
          <w:t>5.2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需求分析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0" w:history="1">
        <w:r w:rsidR="00D62778" w:rsidRPr="00663B95">
          <w:rPr>
            <w:rStyle w:val="a6"/>
            <w:noProof/>
          </w:rPr>
          <w:t>5.3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软件设计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1" w:history="1">
        <w:r w:rsidR="00D62778" w:rsidRPr="00663B95">
          <w:rPr>
            <w:rStyle w:val="a6"/>
            <w:noProof/>
          </w:rPr>
          <w:t>5.4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软件编码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2" w:history="1">
        <w:r w:rsidR="00D62778" w:rsidRPr="00663B95">
          <w:rPr>
            <w:rStyle w:val="a6"/>
            <w:noProof/>
          </w:rPr>
          <w:t>5.5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集合测试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3" w:history="1">
        <w:r w:rsidR="00D62778" w:rsidRPr="00663B95">
          <w:rPr>
            <w:rStyle w:val="a6"/>
            <w:noProof/>
          </w:rPr>
          <w:t>5.6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项目总结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4" w:history="1">
        <w:r w:rsidR="00D62778" w:rsidRPr="00663B95">
          <w:rPr>
            <w:rStyle w:val="a6"/>
            <w:noProof/>
          </w:rPr>
          <w:t>6.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资源计划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5" w:history="1">
        <w:r w:rsidR="00D62778" w:rsidRPr="00663B95">
          <w:rPr>
            <w:rStyle w:val="a6"/>
            <w:noProof/>
          </w:rPr>
          <w:t>7.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项目估算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6" w:history="1">
        <w:r w:rsidR="00D62778" w:rsidRPr="00663B95">
          <w:rPr>
            <w:rStyle w:val="a6"/>
            <w:noProof/>
          </w:rPr>
          <w:t>7.1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人员预算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7" w:history="1">
        <w:r w:rsidR="00D62778" w:rsidRPr="00663B95">
          <w:rPr>
            <w:rStyle w:val="a6"/>
            <w:noProof/>
          </w:rPr>
          <w:t>7.2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资源预算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9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31294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8" w:history="1">
        <w:r w:rsidR="00D62778" w:rsidRPr="00663B95">
          <w:rPr>
            <w:rStyle w:val="a6"/>
            <w:noProof/>
          </w:rPr>
          <w:t>8.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6"/>
            <w:noProof/>
          </w:rPr>
          <w:t>进度计划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9</w:t>
        </w:r>
        <w:r w:rsidR="00D62778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0" w:name="_Toc495262388"/>
      <w:r>
        <w:rPr>
          <w:rFonts w:hint="eastAsia"/>
        </w:rPr>
        <w:lastRenderedPageBreak/>
        <w:t>范</w:t>
      </w:r>
      <w:bookmarkStart w:id="1" w:name="_GoBack"/>
      <w:bookmarkEnd w:id="1"/>
      <w:r>
        <w:rPr>
          <w:rFonts w:hint="eastAsia"/>
        </w:rPr>
        <w:t>围</w:t>
      </w:r>
      <w:bookmarkEnd w:id="0"/>
    </w:p>
    <w:p w:rsidR="00E320E4" w:rsidRDefault="00E320E4" w:rsidP="00E320E4">
      <w:pPr>
        <w:pStyle w:val="2"/>
      </w:pPr>
      <w:bookmarkStart w:id="2" w:name="_Toc495262389"/>
      <w:r>
        <w:rPr>
          <w:rFonts w:hint="eastAsia"/>
        </w:rPr>
        <w:t>标识</w:t>
      </w:r>
      <w:bookmarkEnd w:id="2"/>
    </w:p>
    <w:p w:rsidR="00E320E4" w:rsidRDefault="00E320E4" w:rsidP="00E320E4">
      <w:pPr>
        <w:ind w:firstLine="420"/>
        <w:rPr>
          <w:rFonts w:hint="eastAsia"/>
        </w:rPr>
      </w:pPr>
      <w:r>
        <w:rPr>
          <w:rFonts w:hint="eastAsia"/>
        </w:rPr>
        <w:t>文档标识号：参见文档编写规范命名</w:t>
      </w:r>
      <w:ins w:id="3" w:author="姚淑珍" w:date="2017-10-09T17:01:00Z">
        <w:r w:rsidR="00251C7A">
          <w:t>—</w:t>
        </w:r>
        <w:r w:rsidR="00251C7A">
          <w:t>要</w:t>
        </w:r>
        <w:r w:rsidR="00251C7A">
          <w:rPr>
            <w:rFonts w:hint="eastAsia"/>
          </w:rPr>
          <w:t>直接</w:t>
        </w:r>
        <w:r w:rsidR="00251C7A">
          <w:t>给出文档标识</w:t>
        </w:r>
        <w:r w:rsidR="00251C7A">
          <w:rPr>
            <w:rFonts w:hint="eastAsia"/>
          </w:rPr>
          <w:t xml:space="preserve"> </w:t>
        </w:r>
        <w:r w:rsidR="00251C7A">
          <w:rPr>
            <w:rFonts w:hint="eastAsia"/>
          </w:rPr>
          <w:t>如</w:t>
        </w:r>
      </w:ins>
      <w:ins w:id="4" w:author="姚淑珍" w:date="2017-10-09T17:02:00Z">
        <w:r w:rsidR="00251C7A">
          <w:rPr>
            <w:rFonts w:hint="eastAsia"/>
          </w:rPr>
          <w:t>LMS_SDP</w:t>
        </w:r>
      </w:ins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1.0.0</w:t>
      </w:r>
    </w:p>
    <w:p w:rsidR="00E320E4" w:rsidRDefault="00E320E4" w:rsidP="00E320E4">
      <w:pPr>
        <w:pStyle w:val="2"/>
      </w:pPr>
      <w:bookmarkStart w:id="5" w:name="_Toc495262390"/>
      <w:r>
        <w:rPr>
          <w:rFonts w:hint="eastAsia"/>
        </w:rPr>
        <w:t>项目概述</w:t>
      </w:r>
      <w:bookmarkEnd w:id="5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Pr="00251C7A">
        <w:rPr>
          <w:rFonts w:hint="eastAsia"/>
          <w:color w:val="FF0000"/>
          <w:rPrChange w:id="6" w:author="姚淑珍" w:date="2017-10-09T17:03:00Z">
            <w:rPr>
              <w:rFonts w:hint="eastAsia"/>
            </w:rPr>
          </w:rPrChange>
        </w:rPr>
        <w:t>定位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7" w:name="_Toc495262391"/>
      <w:r>
        <w:rPr>
          <w:rFonts w:hint="eastAsia"/>
        </w:rPr>
        <w:t>文档概述</w:t>
      </w:r>
      <w:bookmarkEnd w:id="7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8" w:name="_Toc495262392"/>
      <w:r>
        <w:rPr>
          <w:rFonts w:hint="eastAsia"/>
        </w:rPr>
        <w:t>术语和缩略词</w:t>
      </w:r>
      <w:bookmarkEnd w:id="8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9" w:name="_Toc495262393"/>
      <w:r>
        <w:rPr>
          <w:rFonts w:hint="eastAsia"/>
        </w:rPr>
        <w:t>引用文档</w:t>
      </w:r>
      <w:bookmarkEnd w:id="9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10" w:name="_Toc40806856"/>
      <w:bookmarkStart w:id="11" w:name="_Toc40806958"/>
      <w:bookmarkStart w:id="12" w:name="_Toc40849785"/>
      <w:bookmarkStart w:id="13" w:name="_Toc495262394"/>
      <w:r>
        <w:rPr>
          <w:rFonts w:hint="eastAsia"/>
        </w:rPr>
        <w:lastRenderedPageBreak/>
        <w:t>项目任务概要</w:t>
      </w:r>
      <w:bookmarkEnd w:id="10"/>
      <w:bookmarkEnd w:id="11"/>
      <w:bookmarkEnd w:id="12"/>
      <w:bookmarkEnd w:id="13"/>
    </w:p>
    <w:p w:rsidR="00E320E4" w:rsidRDefault="00E320E4" w:rsidP="00E320E4">
      <w:pPr>
        <w:pStyle w:val="2"/>
      </w:pPr>
      <w:bookmarkStart w:id="14" w:name="_Toc40806857"/>
      <w:bookmarkStart w:id="15" w:name="_Toc40806959"/>
      <w:bookmarkStart w:id="16" w:name="_Toc40849786"/>
      <w:bookmarkStart w:id="17" w:name="_Toc495262395"/>
      <w:r>
        <w:rPr>
          <w:rFonts w:hint="eastAsia"/>
        </w:rPr>
        <w:t>工作内容</w:t>
      </w:r>
      <w:bookmarkEnd w:id="14"/>
      <w:bookmarkEnd w:id="15"/>
      <w:bookmarkEnd w:id="16"/>
      <w:bookmarkEnd w:id="17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8" w:name="_Toc40806858"/>
      <w:bookmarkStart w:id="19" w:name="_Toc40806960"/>
      <w:bookmarkStart w:id="20" w:name="_Toc40849787"/>
      <w:bookmarkStart w:id="21" w:name="_Toc495262396"/>
      <w:r>
        <w:rPr>
          <w:rFonts w:hint="eastAsia"/>
        </w:rPr>
        <w:t>主要人员</w:t>
      </w:r>
      <w:bookmarkEnd w:id="18"/>
      <w:bookmarkEnd w:id="19"/>
      <w:bookmarkEnd w:id="20"/>
      <w:bookmarkEnd w:id="21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Default="00E320E4" w:rsidP="00E320E4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2.1.1 </w:t>
      </w:r>
      <w:r>
        <w:t>人员分工</w:t>
      </w:r>
      <w:ins w:id="22" w:author="姚淑珍" w:date="2017-10-09T17:05:00Z">
        <w:r w:rsidR="00251C7A">
          <w:t>—</w:t>
        </w:r>
        <w:r w:rsidR="00251C7A">
          <w:t>表</w:t>
        </w:r>
        <w:r w:rsidR="00251C7A">
          <w:rPr>
            <w:rFonts w:hint="eastAsia"/>
          </w:rPr>
          <w:t>号</w:t>
        </w:r>
        <w:r w:rsidR="00251C7A">
          <w:t>和表明写在表头</w:t>
        </w:r>
      </w:ins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23" w:name="_Toc40806859"/>
      <w:bookmarkStart w:id="24" w:name="_Toc40806961"/>
      <w:bookmarkStart w:id="25" w:name="_Toc40849788"/>
      <w:bookmarkStart w:id="26" w:name="_Toc495262397"/>
      <w:r>
        <w:rPr>
          <w:rFonts w:hint="eastAsia"/>
        </w:rPr>
        <w:lastRenderedPageBreak/>
        <w:t>产品</w:t>
      </w:r>
      <w:bookmarkEnd w:id="23"/>
      <w:bookmarkEnd w:id="24"/>
      <w:bookmarkEnd w:id="25"/>
      <w:bookmarkEnd w:id="26"/>
    </w:p>
    <w:p w:rsidR="00E320E4" w:rsidRDefault="00E320E4" w:rsidP="00C666E8">
      <w:pPr>
        <w:pStyle w:val="3"/>
      </w:pPr>
      <w:bookmarkStart w:id="27" w:name="_Toc40806860"/>
      <w:bookmarkStart w:id="28" w:name="_Toc40806962"/>
      <w:bookmarkStart w:id="29" w:name="_Toc40849789"/>
      <w:bookmarkStart w:id="30" w:name="_Toc495262398"/>
      <w:r>
        <w:rPr>
          <w:rFonts w:hint="eastAsia"/>
        </w:rPr>
        <w:t>程序</w:t>
      </w:r>
      <w:bookmarkEnd w:id="27"/>
      <w:bookmarkEnd w:id="28"/>
      <w:bookmarkEnd w:id="29"/>
      <w:bookmarkEnd w:id="30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31" w:name="_Toc40806861"/>
      <w:bookmarkStart w:id="32" w:name="_Toc40806963"/>
      <w:bookmarkStart w:id="33" w:name="_Toc40849790"/>
      <w:bookmarkStart w:id="34" w:name="_Toc495262399"/>
      <w:r>
        <w:rPr>
          <w:rFonts w:hint="eastAsia"/>
        </w:rPr>
        <w:t>文档</w:t>
      </w:r>
      <w:bookmarkEnd w:id="31"/>
      <w:bookmarkEnd w:id="32"/>
      <w:bookmarkEnd w:id="33"/>
      <w:bookmarkEnd w:id="34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5" w:name="_Toc40806863"/>
      <w:bookmarkStart w:id="36" w:name="_Toc40806965"/>
      <w:bookmarkStart w:id="37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8" w:name="_Toc495262400"/>
      <w:r>
        <w:rPr>
          <w:rFonts w:hint="eastAsia"/>
        </w:rPr>
        <w:t>非移交的产品</w:t>
      </w:r>
      <w:bookmarkEnd w:id="35"/>
      <w:bookmarkEnd w:id="36"/>
      <w:bookmarkEnd w:id="37"/>
      <w:bookmarkEnd w:id="38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9" w:name="_Toc40806864"/>
      <w:bookmarkStart w:id="40" w:name="_Toc40806966"/>
      <w:bookmarkStart w:id="41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42" w:name="_Toc495262401"/>
      <w:r>
        <w:rPr>
          <w:rFonts w:hint="eastAsia"/>
        </w:rPr>
        <w:t>运行与开发环境</w:t>
      </w:r>
      <w:bookmarkEnd w:id="39"/>
      <w:bookmarkEnd w:id="40"/>
      <w:bookmarkEnd w:id="41"/>
      <w:bookmarkEnd w:id="42"/>
    </w:p>
    <w:p w:rsidR="00E320E4" w:rsidRDefault="00E320E4" w:rsidP="00E320E4">
      <w:pPr>
        <w:pStyle w:val="3"/>
      </w:pPr>
      <w:bookmarkStart w:id="43" w:name="_Toc40806865"/>
      <w:bookmarkStart w:id="44" w:name="_Toc40806967"/>
      <w:bookmarkStart w:id="45" w:name="_Toc40849794"/>
      <w:bookmarkStart w:id="46" w:name="_Toc495262402"/>
      <w:r>
        <w:rPr>
          <w:rFonts w:hint="eastAsia"/>
        </w:rPr>
        <w:t>运行环境</w:t>
      </w:r>
      <w:bookmarkEnd w:id="43"/>
      <w:bookmarkEnd w:id="44"/>
      <w:bookmarkEnd w:id="45"/>
      <w:bookmarkEnd w:id="46"/>
    </w:p>
    <w:p w:rsidR="00C666E8" w:rsidRDefault="00C666E8" w:rsidP="00C666E8">
      <w:pPr>
        <w:ind w:firstLine="420"/>
      </w:pPr>
      <w:bookmarkStart w:id="47" w:name="_Toc40806866"/>
      <w:bookmarkStart w:id="48" w:name="_Toc40806968"/>
      <w:bookmarkStart w:id="49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图书管理系统共有一台服务器。。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>CPU Pentiun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 xml:space="preserve"> 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50" w:name="_Toc495262403"/>
      <w:r>
        <w:rPr>
          <w:rFonts w:hint="eastAsia"/>
        </w:rPr>
        <w:lastRenderedPageBreak/>
        <w:t>开发环境</w:t>
      </w:r>
      <w:bookmarkEnd w:id="47"/>
      <w:bookmarkEnd w:id="48"/>
      <w:bookmarkEnd w:id="49"/>
      <w:bookmarkEnd w:id="50"/>
    </w:p>
    <w:p w:rsidR="00C666E8" w:rsidRDefault="00C666E8" w:rsidP="00C666E8">
      <w:pPr>
        <w:ind w:firstLine="420"/>
      </w:pPr>
      <w:bookmarkStart w:id="51" w:name="_Toc40806868"/>
      <w:bookmarkStart w:id="52" w:name="_Toc40806970"/>
      <w:bookmarkStart w:id="53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r w:rsidRPr="009624B6">
        <w:t>Microsoft  .NET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4" w:name="_Toc495262404"/>
      <w:r>
        <w:rPr>
          <w:rFonts w:hint="eastAsia"/>
        </w:rPr>
        <w:t>项目完成的最后期限</w:t>
      </w:r>
      <w:bookmarkEnd w:id="51"/>
      <w:bookmarkEnd w:id="52"/>
      <w:bookmarkEnd w:id="53"/>
      <w:bookmarkEnd w:id="54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</w:t>
      </w:r>
      <w:r w:rsidRPr="00251C7A">
        <w:rPr>
          <w:rFonts w:hint="eastAsia"/>
          <w:color w:val="FF0000"/>
          <w:rPrChange w:id="55" w:author="姚淑珍" w:date="2017-10-09T17:06:00Z">
            <w:rPr>
              <w:rFonts w:hint="eastAsia"/>
            </w:rPr>
          </w:rPrChange>
        </w:rPr>
        <w:t>逾期</w:t>
      </w:r>
    </w:p>
    <w:p w:rsidR="00E320E4" w:rsidRDefault="00E320E4" w:rsidP="00E320E4">
      <w:pPr>
        <w:pStyle w:val="1"/>
      </w:pPr>
      <w:bookmarkStart w:id="56" w:name="_Toc495262405"/>
      <w:bookmarkStart w:id="57" w:name="_Toc40806869"/>
      <w:bookmarkStart w:id="58" w:name="_Toc40806971"/>
      <w:bookmarkStart w:id="59" w:name="_Toc40849798"/>
      <w:r>
        <w:rPr>
          <w:rFonts w:hint="eastAsia"/>
        </w:rPr>
        <w:t>风险管理</w:t>
      </w:r>
      <w:bookmarkEnd w:id="56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164B40">
        <w:tc>
          <w:tcPr>
            <w:tcW w:w="1101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126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83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66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164B40">
        <w:tc>
          <w:tcPr>
            <w:tcW w:w="1101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83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6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164B40">
        <w:tc>
          <w:tcPr>
            <w:tcW w:w="1101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164B40">
        <w:tc>
          <w:tcPr>
            <w:tcW w:w="1101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开发软件影响</w:t>
            </w:r>
          </w:p>
        </w:tc>
        <w:tc>
          <w:tcPr>
            <w:tcW w:w="283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开发工具出现故障以及工具不同带来不便</w:t>
            </w:r>
          </w:p>
        </w:tc>
        <w:tc>
          <w:tcPr>
            <w:tcW w:w="246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51C7A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  <w:rPrChange w:id="60" w:author="姚淑珍" w:date="2017-10-09T17:07:00Z">
                  <w:rPr>
                    <w:rFonts w:ascii="等线" w:eastAsia="等线" w:hAnsi="等线" w:cs="宋体" w:hint="eastAsia"/>
                    <w:color w:val="000000"/>
                    <w:kern w:val="0"/>
                    <w:sz w:val="22"/>
                    <w:szCs w:val="22"/>
                  </w:rPr>
                </w:rPrChange>
              </w:rPr>
              <w:t>统一使用windows平台的VS2017社区版</w:t>
            </w:r>
          </w:p>
        </w:tc>
      </w:tr>
      <w:tr w:rsidR="00E320E4" w:rsidTr="00164B40">
        <w:tc>
          <w:tcPr>
            <w:tcW w:w="1101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相关经验欠缺，可能导致项目的需求分析不全或有误，致使数学模型不可用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164B40">
        <w:tc>
          <w:tcPr>
            <w:tcW w:w="1101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5</w:t>
            </w:r>
          </w:p>
        </w:tc>
        <w:tc>
          <w:tcPr>
            <w:tcW w:w="212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83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6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2.当发现框架存在漏洞Bug,及时补救</w:t>
            </w:r>
          </w:p>
        </w:tc>
      </w:tr>
      <w:tr w:rsidR="00E320E4" w:rsidTr="00164B40">
        <w:tc>
          <w:tcPr>
            <w:tcW w:w="1101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开发过程中若出现项目需求的变更，可能导致原有的开发框架不可用，被迫重做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3.当需求变更的时，及时重做以及申请所需资金</w:t>
            </w:r>
          </w:p>
        </w:tc>
      </w:tr>
      <w:tr w:rsidR="00E320E4" w:rsidTr="00164B40">
        <w:tc>
          <w:tcPr>
            <w:tcW w:w="1101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12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83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66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164B40">
        <w:tc>
          <w:tcPr>
            <w:tcW w:w="1101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Pr="000C0294" w:rsidRDefault="00E320E4" w:rsidP="00E320E4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风险预测表</w:t>
      </w:r>
      <w:ins w:id="61" w:author="姚淑珍" w:date="2017-10-09T17:07:00Z">
        <w:r w:rsidR="00251C7A">
          <w:t>—</w:t>
        </w:r>
        <w:r w:rsidR="00251C7A">
          <w:t>提到</w:t>
        </w:r>
        <w:r w:rsidR="00251C7A">
          <w:rPr>
            <w:rFonts w:hint="eastAsia"/>
          </w:rPr>
          <w:t>前面</w:t>
        </w:r>
      </w:ins>
    </w:p>
    <w:p w:rsidR="00E320E4" w:rsidRDefault="00E320E4" w:rsidP="00E320E4">
      <w:pPr>
        <w:ind w:firstLine="420"/>
      </w:pPr>
      <w:r>
        <w:rPr>
          <w:rFonts w:hint="eastAsia"/>
        </w:rPr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缺少经费、硬件设施有限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用户需求分析存在误解与二义性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62" w:name="_Toc265575752"/>
      <w:bookmarkStart w:id="63" w:name="_Toc495262406"/>
      <w:r>
        <w:rPr>
          <w:rFonts w:hint="eastAsia"/>
        </w:rPr>
        <w:t>监督和控制机制</w:t>
      </w:r>
      <w:bookmarkEnd w:id="62"/>
      <w:bookmarkEnd w:id="63"/>
    </w:p>
    <w:bookmarkEnd w:id="57"/>
    <w:bookmarkEnd w:id="58"/>
    <w:bookmarkEnd w:id="59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r>
        <w:rPr>
          <w:rFonts w:hint="eastAsia"/>
        </w:rPr>
        <w:t>各风险负责人密切监控风险状态，定期提交风险报告。必要时将突发情况邮件列表通知所有组员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Pr="00251C7A">
        <w:rPr>
          <w:rFonts w:hint="eastAsia"/>
          <w:color w:val="FF0000"/>
          <w:rPrChange w:id="64" w:author="姚淑珍" w:date="2017-10-09T17:08:00Z">
            <w:rPr>
              <w:rFonts w:hint="eastAsia"/>
            </w:rPr>
          </w:rPrChange>
        </w:rPr>
        <w:t>管理组长与技术组长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E320E4" w:rsidP="00E320E4">
      <w:pPr>
        <w:ind w:firstLine="420"/>
      </w:pPr>
      <w:r>
        <w:rPr>
          <w:rFonts w:hint="eastAsia"/>
        </w:rPr>
        <w:t>开发过程中功能与模块相关联的</w:t>
      </w:r>
      <w:r w:rsidRPr="00251C7A">
        <w:rPr>
          <w:rFonts w:hint="eastAsia"/>
          <w:color w:val="FF0000"/>
          <w:rPrChange w:id="65" w:author="姚淑珍" w:date="2017-10-09T17:08:00Z">
            <w:rPr>
              <w:rFonts w:hint="eastAsia"/>
            </w:rPr>
          </w:rPrChange>
        </w:rPr>
        <w:t>两个组别</w:t>
      </w:r>
      <w:r>
        <w:rPr>
          <w:rFonts w:hint="eastAsia"/>
        </w:rPr>
        <w:t>有权利与义务对相关组别进行监督与进度询问</w:t>
      </w:r>
      <w:r w:rsidR="0012138F">
        <w:rPr>
          <w:rFonts w:hint="eastAsia"/>
        </w:rPr>
        <w:t>相互协调进展</w:t>
      </w:r>
      <w:r>
        <w:rPr>
          <w:rFonts w:hint="eastAsia"/>
        </w:rPr>
        <w:t>。督促其按照规定进度完成任务。</w:t>
      </w:r>
    </w:p>
    <w:p w:rsidR="00E320E4" w:rsidRDefault="00E320E4" w:rsidP="00E320E4">
      <w:pPr>
        <w:ind w:firstLine="420"/>
      </w:pPr>
      <w:r>
        <w:rPr>
          <w:rFonts w:hint="eastAsia"/>
        </w:rPr>
        <w:t>由</w:t>
      </w:r>
      <w:r w:rsidRPr="00251C7A">
        <w:rPr>
          <w:rFonts w:hint="eastAsia"/>
          <w:color w:val="FF0000"/>
          <w:rPrChange w:id="66" w:author="姚淑珍" w:date="2017-10-09T17:08:00Z">
            <w:rPr>
              <w:rFonts w:hint="eastAsia"/>
            </w:rPr>
          </w:rPrChange>
        </w:rPr>
        <w:t>技术组长</w:t>
      </w:r>
      <w:r>
        <w:rPr>
          <w:rFonts w:hint="eastAsia"/>
        </w:rPr>
        <w:t>对开发过程应用技术进行监督，并提供技术咨询。由</w:t>
      </w:r>
      <w:r w:rsidRPr="00251C7A">
        <w:rPr>
          <w:rFonts w:hint="eastAsia"/>
          <w:color w:val="FF0000"/>
          <w:rPrChange w:id="67" w:author="姚淑珍" w:date="2017-10-09T17:08:00Z">
            <w:rPr>
              <w:rFonts w:hint="eastAsia"/>
            </w:rPr>
          </w:rPrChange>
        </w:rPr>
        <w:t>管理组长</w:t>
      </w:r>
      <w:r>
        <w:rPr>
          <w:rFonts w:hint="eastAsia"/>
        </w:rPr>
        <w:t>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和助教参加评议。</w:t>
      </w:r>
    </w:p>
    <w:p w:rsidR="00E320E4" w:rsidRDefault="00E320E4" w:rsidP="00E320E4">
      <w:pPr>
        <w:pStyle w:val="1"/>
      </w:pPr>
      <w:bookmarkStart w:id="68" w:name="_Toc495262407"/>
      <w:r>
        <w:rPr>
          <w:rFonts w:hint="eastAsia"/>
        </w:rPr>
        <w:lastRenderedPageBreak/>
        <w:t>过程计划</w:t>
      </w:r>
      <w:bookmarkEnd w:id="68"/>
      <w:ins w:id="69" w:author="姚淑珍" w:date="2017-10-09T17:10:00Z">
        <w:r w:rsidR="00251C7A">
          <w:t>—</w:t>
        </w:r>
        <w:r w:rsidR="00251C7A">
          <w:t>一般</w:t>
        </w:r>
        <w:r w:rsidR="00251C7A">
          <w:rPr>
            <w:rFonts w:hint="eastAsia"/>
          </w:rPr>
          <w:t>需要</w:t>
        </w:r>
        <w:r w:rsidR="00251C7A">
          <w:t>列出每个阶段要完成的工作内容，如集成</w:t>
        </w:r>
      </w:ins>
      <w:ins w:id="70" w:author="姚淑珍" w:date="2017-10-09T17:11:00Z">
        <w:r w:rsidR="00251C7A">
          <w:t>测试</w:t>
        </w:r>
        <w:r w:rsidR="005C7867">
          <w:rPr>
            <w:rFonts w:hint="eastAsia"/>
          </w:rPr>
          <w:t>需要</w:t>
        </w:r>
        <w:r w:rsidR="005C7867">
          <w:t>把</w:t>
        </w:r>
        <w:r w:rsidR="005C7867">
          <w:rPr>
            <w:rFonts w:hint="eastAsia"/>
          </w:rPr>
          <w:t>哪些</w:t>
        </w:r>
        <w:r w:rsidR="005C7867">
          <w:t>部分集成到一起</w:t>
        </w:r>
      </w:ins>
    </w:p>
    <w:p w:rsidR="00E67FBE" w:rsidRDefault="00E67FBE" w:rsidP="00E67FBE">
      <w:pPr>
        <w:pStyle w:val="2"/>
      </w:pPr>
      <w:bookmarkStart w:id="71" w:name="_Toc495262408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71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72" w:name="_Toc495262409"/>
      <w:r>
        <w:rPr>
          <w:rFonts w:hint="eastAsia"/>
        </w:rPr>
        <w:t>需求分析</w:t>
      </w:r>
      <w:bookmarkEnd w:id="72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73" w:name="_Toc495262410"/>
      <w:r>
        <w:rPr>
          <w:rFonts w:hint="eastAsia"/>
        </w:rPr>
        <w:t>软件设计</w:t>
      </w:r>
      <w:bookmarkEnd w:id="73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7403BF">
        <w:rPr>
          <w:rFonts w:hint="eastAsia"/>
          <w:noProof/>
        </w:rPr>
        <w:t>日，根据上</w:t>
      </w:r>
      <w:r w:rsidR="007403BF" w:rsidRPr="00251C7A">
        <w:rPr>
          <w:rFonts w:hint="eastAsia"/>
          <w:noProof/>
          <w:color w:val="FF0000"/>
          <w:rPrChange w:id="74" w:author="姚淑珍" w:date="2017-10-09T17:09:00Z">
            <w:rPr>
              <w:rFonts w:hint="eastAsia"/>
              <w:noProof/>
            </w:rPr>
          </w:rPrChange>
        </w:rPr>
        <w:t>讲段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7403BF">
        <w:rPr>
          <w:rFonts w:hint="eastAsia"/>
          <w:noProof/>
        </w:rPr>
        <w:t>，</w:t>
      </w:r>
      <w:r w:rsidR="00267A15">
        <w:rPr>
          <w:rFonts w:hint="eastAsia"/>
          <w:noProof/>
        </w:rPr>
        <w:t>完成软件</w:t>
      </w:r>
      <w:r w:rsidR="00267A15" w:rsidRPr="00251C7A">
        <w:rPr>
          <w:rFonts w:hint="eastAsia"/>
          <w:noProof/>
          <w:color w:val="FF0000"/>
          <w:rPrChange w:id="75" w:author="姚淑珍" w:date="2017-10-09T17:09:00Z">
            <w:rPr>
              <w:rFonts w:hint="eastAsia"/>
              <w:noProof/>
            </w:rPr>
          </w:rPrChange>
        </w:rPr>
        <w:t>分析设计</w:t>
      </w:r>
      <w:r w:rsidR="00267A15">
        <w:rPr>
          <w:rFonts w:hint="eastAsia"/>
          <w:noProof/>
        </w:rPr>
        <w:t>说明书。</w:t>
      </w:r>
    </w:p>
    <w:p w:rsidR="005F3CA7" w:rsidRDefault="00DA2CD5" w:rsidP="005F3CA7">
      <w:pPr>
        <w:pStyle w:val="2"/>
      </w:pPr>
      <w:bookmarkStart w:id="76" w:name="_Toc495262411"/>
      <w:r>
        <w:rPr>
          <w:rFonts w:hint="eastAsia"/>
        </w:rPr>
        <w:t>软件编码</w:t>
      </w:r>
      <w:bookmarkEnd w:id="76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，在完成软件分析设计的情况下进行软件的具体编码工作。并在开发过程</w:t>
      </w:r>
      <w:r w:rsidR="004A4F2C">
        <w:rPr>
          <w:rFonts w:hint="eastAsia"/>
        </w:rPr>
        <w:t>同时进行对软件的测试</w:t>
      </w:r>
      <w:r w:rsidR="00F84215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77" w:name="_Toc495262412"/>
      <w:r>
        <w:rPr>
          <w:rFonts w:hint="eastAsia"/>
        </w:rPr>
        <w:t>集合测试</w:t>
      </w:r>
      <w:bookmarkEnd w:id="77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日，一周时间内完成对软件的整体</w:t>
      </w:r>
      <w:r w:rsidRPr="005C7867">
        <w:rPr>
          <w:rFonts w:hint="eastAsia"/>
          <w:color w:val="FF0000"/>
          <w:rPrChange w:id="78" w:author="姚淑珍" w:date="2017-10-09T17:11:00Z">
            <w:rPr>
              <w:rFonts w:hint="eastAsia"/>
            </w:rPr>
          </w:rPrChange>
        </w:rPr>
        <w:t>功能性测试</w:t>
      </w:r>
      <w:r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79" w:name="_Toc495262413"/>
      <w:r>
        <w:rPr>
          <w:rFonts w:hint="eastAsia"/>
        </w:rPr>
        <w:lastRenderedPageBreak/>
        <w:t>项目总结</w:t>
      </w:r>
      <w:bookmarkEnd w:id="79"/>
    </w:p>
    <w:p w:rsidR="00E320E4" w:rsidRDefault="00DA2CD5" w:rsidP="00950F96">
      <w:pPr>
        <w:ind w:left="420"/>
      </w:pPr>
      <w:r>
        <w:rPr>
          <w:rFonts w:hint="eastAsia"/>
        </w:rPr>
        <w:t>项目与</w:t>
      </w:r>
      <w:ins w:id="80" w:author="姚淑珍" w:date="2017-10-09T17:10:00Z">
        <w:r w:rsidR="00251C7A">
          <w:rPr>
            <w:rFonts w:hint="eastAsia"/>
          </w:rPr>
          <w:t>2018</w:t>
        </w:r>
        <w:r w:rsidR="00251C7A">
          <w:rPr>
            <w:rFonts w:hint="eastAsia"/>
          </w:rPr>
          <w:t>年</w:t>
        </w:r>
      </w:ins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日。组内成员需要在三日内完成对自己工作的反思，总结经验教训形成报告，并在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81" w:name="_Toc495262414"/>
      <w:r>
        <w:rPr>
          <w:rFonts w:hint="eastAsia"/>
        </w:rPr>
        <w:t>资源计划</w:t>
      </w:r>
      <w:bookmarkEnd w:id="81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82" w:name="_Toc495262415"/>
      <w:r>
        <w:rPr>
          <w:rFonts w:hint="eastAsia"/>
        </w:rPr>
        <w:t>项目估算</w:t>
      </w:r>
      <w:bookmarkEnd w:id="82"/>
    </w:p>
    <w:p w:rsidR="00E320E4" w:rsidRDefault="00E320E4" w:rsidP="00E320E4">
      <w:pPr>
        <w:pStyle w:val="2"/>
      </w:pPr>
      <w:bookmarkStart w:id="83" w:name="_Toc495262416"/>
      <w:r>
        <w:rPr>
          <w:rFonts w:hint="eastAsia"/>
        </w:rPr>
        <w:t>人员预算</w:t>
      </w:r>
      <w:bookmarkEnd w:id="83"/>
      <w:ins w:id="84" w:author="姚淑珍" w:date="2017-10-09T17:12:00Z">
        <w:r w:rsidR="005C7867">
          <w:t>—</w:t>
        </w:r>
        <w:r w:rsidR="005C7867">
          <w:t>要</w:t>
        </w:r>
        <w:r w:rsidR="005C7867">
          <w:rPr>
            <w:rFonts w:hint="eastAsia"/>
          </w:rPr>
          <w:t>虚拟</w:t>
        </w:r>
        <w:r w:rsidR="005C7867">
          <w:t>资金预算</w:t>
        </w:r>
      </w:ins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6"/>
        <w:gridCol w:w="2768"/>
        <w:gridCol w:w="2768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0</w:t>
            </w:r>
          </w:p>
        </w:tc>
      </w:tr>
    </w:tbl>
    <w:p w:rsidR="00E320E4" w:rsidRDefault="00E320E4" w:rsidP="00E320E4"/>
    <w:p w:rsidR="00E320E4" w:rsidRPr="00277528" w:rsidRDefault="00E320E4" w:rsidP="00E320E4">
      <w:pPr>
        <w:ind w:left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  <w:ins w:id="85" w:author="姚淑珍" w:date="2017-10-09T17:12:00Z">
        <w:r w:rsidR="005C7867">
          <w:t>—</w:t>
        </w:r>
        <w:r w:rsidR="005C7867">
          <w:t>表头</w:t>
        </w:r>
        <w:r w:rsidR="005C7867">
          <w:rPr>
            <w:rFonts w:hint="eastAsia"/>
          </w:rPr>
          <w:t>要</w:t>
        </w:r>
        <w:r w:rsidR="005C7867">
          <w:t>统一列在表前</w:t>
        </w:r>
      </w:ins>
    </w:p>
    <w:p w:rsidR="00E320E4" w:rsidRPr="00277528" w:rsidRDefault="00E320E4" w:rsidP="00E320E4">
      <w:pPr>
        <w:pStyle w:val="2"/>
      </w:pPr>
      <w:bookmarkStart w:id="86" w:name="_Toc495262417"/>
      <w:r>
        <w:rPr>
          <w:rFonts w:hint="eastAsia"/>
        </w:rPr>
        <w:t>资源预算</w:t>
      </w:r>
      <w:bookmarkEnd w:id="86"/>
    </w:p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0F25F2" w:rsidP="00164B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0F25F2" w:rsidP="00164B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0F25F2" w:rsidP="00164B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320E4" w:rsidRDefault="00E320E4" w:rsidP="00E320E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CC3B2D" w:rsidRDefault="00CC3B2D" w:rsidP="00CC3B2D">
      <w:pPr>
        <w:ind w:firstLine="420"/>
      </w:pPr>
      <w:r>
        <w:rPr>
          <w:rFonts w:hint="eastAsia"/>
        </w:rPr>
        <w:t>该项目未有预算</w:t>
      </w:r>
    </w:p>
    <w:p w:rsidR="00E320E4" w:rsidRDefault="00E320E4" w:rsidP="00E320E4">
      <w:pPr>
        <w:pStyle w:val="1"/>
      </w:pPr>
      <w:bookmarkStart w:id="87" w:name="_Toc495262418"/>
      <w:r>
        <w:rPr>
          <w:rFonts w:hint="eastAsia"/>
        </w:rPr>
        <w:t>进度计划</w:t>
      </w:r>
      <w:bookmarkEnd w:id="87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司世昌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E320E4" w:rsidRDefault="004F2410" w:rsidP="004F241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p w:rsidR="00E320E4" w:rsidRPr="0063596B" w:rsidRDefault="00E320E4" w:rsidP="00E320E4">
      <w:pPr>
        <w:ind w:firstLine="420"/>
      </w:pPr>
    </w:p>
    <w:p w:rsidR="000330ED" w:rsidRDefault="004F2410" w:rsidP="004F2410">
      <w:pPr>
        <w:jc w:val="center"/>
      </w:pPr>
      <w:r>
        <w:rPr>
          <w:noProof/>
        </w:rPr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2410" w:rsidRPr="00E320E4" w:rsidRDefault="004F2410" w:rsidP="004F2410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工期安排甘特图</w:t>
      </w:r>
    </w:p>
    <w:sectPr w:rsidR="004F2410" w:rsidRPr="00E320E4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943" w:rsidRDefault="00312943" w:rsidP="00E320E4">
      <w:pPr>
        <w:spacing w:line="240" w:lineRule="auto"/>
      </w:pPr>
      <w:r>
        <w:separator/>
      </w:r>
    </w:p>
  </w:endnote>
  <w:endnote w:type="continuationSeparator" w:id="0">
    <w:p w:rsidR="00312943" w:rsidRDefault="00312943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B40" w:rsidRDefault="00164B40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164B40" w:rsidRDefault="00164B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B40" w:rsidRDefault="00164B4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B40" w:rsidRDefault="00164B40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7867">
      <w:rPr>
        <w:rStyle w:val="a5"/>
        <w:noProof/>
      </w:rPr>
      <w:t>II</w:t>
    </w:r>
    <w:r>
      <w:rPr>
        <w:rStyle w:val="a5"/>
      </w:rPr>
      <w:fldChar w:fldCharType="end"/>
    </w:r>
  </w:p>
  <w:p w:rsidR="00164B40" w:rsidRDefault="00164B40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B40" w:rsidRDefault="00164B40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7867">
      <w:rPr>
        <w:rStyle w:val="a5"/>
        <w:noProof/>
      </w:rPr>
      <w:t>4</w:t>
    </w:r>
    <w:r>
      <w:rPr>
        <w:rStyle w:val="a5"/>
      </w:rPr>
      <w:fldChar w:fldCharType="end"/>
    </w:r>
  </w:p>
  <w:p w:rsidR="00164B40" w:rsidRDefault="00164B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943" w:rsidRDefault="00312943" w:rsidP="00E320E4">
      <w:pPr>
        <w:spacing w:line="240" w:lineRule="auto"/>
      </w:pPr>
      <w:r>
        <w:separator/>
      </w:r>
    </w:p>
  </w:footnote>
  <w:footnote w:type="continuationSeparator" w:id="0">
    <w:p w:rsidR="00312943" w:rsidRDefault="00312943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B40" w:rsidRDefault="00164B40">
    <w:pPr>
      <w:pStyle w:val="a3"/>
    </w:pPr>
    <w:r>
      <w:rPr>
        <w:rFonts w:hint="eastAsia"/>
      </w:rPr>
      <w:t>文档标识：图书馆管理系统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姚淑珍">
    <w15:presenceInfo w15:providerId="None" w15:userId="姚淑珍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251C7A"/>
    <w:rsid w:val="00254FCE"/>
    <w:rsid w:val="00267A15"/>
    <w:rsid w:val="002A2A79"/>
    <w:rsid w:val="002F4E17"/>
    <w:rsid w:val="00312943"/>
    <w:rsid w:val="003170B5"/>
    <w:rsid w:val="003D7821"/>
    <w:rsid w:val="00412967"/>
    <w:rsid w:val="00482E82"/>
    <w:rsid w:val="004A4F2C"/>
    <w:rsid w:val="004C2301"/>
    <w:rsid w:val="004F2410"/>
    <w:rsid w:val="005C7867"/>
    <w:rsid w:val="005F3CA7"/>
    <w:rsid w:val="00671DFC"/>
    <w:rsid w:val="007028AA"/>
    <w:rsid w:val="007403BF"/>
    <w:rsid w:val="00767D28"/>
    <w:rsid w:val="0077277F"/>
    <w:rsid w:val="00794BDD"/>
    <w:rsid w:val="008A238B"/>
    <w:rsid w:val="00904A67"/>
    <w:rsid w:val="00950F96"/>
    <w:rsid w:val="009651C4"/>
    <w:rsid w:val="00AA0449"/>
    <w:rsid w:val="00B12078"/>
    <w:rsid w:val="00B3544E"/>
    <w:rsid w:val="00C666E8"/>
    <w:rsid w:val="00C70C54"/>
    <w:rsid w:val="00CC3B2D"/>
    <w:rsid w:val="00CE378D"/>
    <w:rsid w:val="00D35EF6"/>
    <w:rsid w:val="00D62778"/>
    <w:rsid w:val="00DA2CD5"/>
    <w:rsid w:val="00DC0CFA"/>
    <w:rsid w:val="00E320E4"/>
    <w:rsid w:val="00E60E35"/>
    <w:rsid w:val="00E67FBE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Char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E4"/>
    <w:rPr>
      <w:sz w:val="18"/>
      <w:szCs w:val="18"/>
    </w:rPr>
  </w:style>
  <w:style w:type="paragraph" w:styleId="a4">
    <w:name w:val="footer"/>
    <w:basedOn w:val="a"/>
    <w:link w:val="Char0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E4"/>
    <w:rPr>
      <w:sz w:val="18"/>
      <w:szCs w:val="18"/>
    </w:rPr>
  </w:style>
  <w:style w:type="character" w:customStyle="1" w:styleId="1Char">
    <w:name w:val="标题 1 Char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5">
    <w:name w:val="page number"/>
    <w:basedOn w:val="a0"/>
    <w:rsid w:val="00E320E4"/>
  </w:style>
  <w:style w:type="paragraph" w:styleId="10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6">
    <w:name w:val="Hyperlink"/>
    <w:uiPriority w:val="99"/>
    <w:rsid w:val="00E320E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7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71844304"/>
        <c:axId val="571846544"/>
      </c:barChart>
      <c:catAx>
        <c:axId val="571844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846544"/>
        <c:crosses val="autoZero"/>
        <c:auto val="1"/>
        <c:lblAlgn val="ctr"/>
        <c:lblOffset val="100"/>
        <c:noMultiLvlLbl val="0"/>
      </c:catAx>
      <c:valAx>
        <c:axId val="57184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84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A3C6-4B1D-4352-90E9-31F92ADA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姚淑珍</cp:lastModifiedBy>
  <cp:revision>2</cp:revision>
  <cp:lastPrinted>2017-10-08T13:45:00Z</cp:lastPrinted>
  <dcterms:created xsi:type="dcterms:W3CDTF">2017-10-09T09:15:00Z</dcterms:created>
  <dcterms:modified xsi:type="dcterms:W3CDTF">2017-10-09T09:15:00Z</dcterms:modified>
</cp:coreProperties>
</file>